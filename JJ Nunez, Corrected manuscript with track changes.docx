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C949" w14:textId="77777777" w:rsidR="00B120EF" w:rsidRPr="00B120EF" w:rsidRDefault="00B120EF" w:rsidP="00B120EF">
      <w:pPr>
        <w:spacing w:after="0" w:line="240" w:lineRule="auto"/>
        <w:jc w:val="right"/>
        <w:rPr>
          <w:rFonts w:cstheme="minorHAnsi"/>
          <w:sz w:val="24"/>
          <w:szCs w:val="24"/>
        </w:rPr>
      </w:pPr>
      <w:r w:rsidRPr="00B120EF">
        <w:rPr>
          <w:rFonts w:cstheme="minorHAnsi"/>
          <w:sz w:val="24"/>
          <w:szCs w:val="24"/>
        </w:rPr>
        <w:t>Word Count:  4575 text words</w:t>
      </w:r>
    </w:p>
    <w:p w14:paraId="52F7C218" w14:textId="77777777" w:rsidR="00B120EF" w:rsidRPr="00B120EF" w:rsidRDefault="00B120EF" w:rsidP="00B120EF">
      <w:pPr>
        <w:spacing w:after="0" w:line="240" w:lineRule="auto"/>
        <w:jc w:val="right"/>
        <w:rPr>
          <w:rFonts w:cstheme="minorHAnsi"/>
          <w:sz w:val="24"/>
          <w:szCs w:val="24"/>
        </w:rPr>
      </w:pPr>
      <w:r w:rsidRPr="00B120EF">
        <w:rPr>
          <w:rFonts w:cstheme="minorHAnsi"/>
          <w:sz w:val="24"/>
          <w:szCs w:val="24"/>
        </w:rPr>
        <w:t>0 figures, 5 tables, 46 references</w:t>
      </w:r>
    </w:p>
    <w:p w14:paraId="05DE04FD" w14:textId="77777777" w:rsidR="00B120EF" w:rsidRPr="00B120EF" w:rsidRDefault="00B120EF" w:rsidP="00B120EF">
      <w:pPr>
        <w:spacing w:after="0" w:line="240" w:lineRule="auto"/>
        <w:jc w:val="right"/>
        <w:rPr>
          <w:rFonts w:cstheme="minorHAnsi"/>
          <w:sz w:val="24"/>
          <w:szCs w:val="24"/>
        </w:rPr>
      </w:pPr>
      <w:r w:rsidRPr="00B120EF">
        <w:rPr>
          <w:rFonts w:cstheme="minorHAnsi"/>
          <w:sz w:val="24"/>
          <w:szCs w:val="24"/>
        </w:rPr>
        <w:t>+ Supplementary materials</w:t>
      </w:r>
    </w:p>
    <w:p w14:paraId="31721176" w14:textId="77777777" w:rsidR="00B120EF" w:rsidRPr="00B120EF" w:rsidRDefault="00B120EF" w:rsidP="00B120EF">
      <w:pPr>
        <w:spacing w:after="0" w:line="240" w:lineRule="auto"/>
        <w:jc w:val="center"/>
        <w:rPr>
          <w:rFonts w:cstheme="minorHAnsi"/>
          <w:sz w:val="24"/>
          <w:szCs w:val="24"/>
        </w:rPr>
      </w:pPr>
    </w:p>
    <w:p w14:paraId="0014B483" w14:textId="77777777" w:rsidR="00B120EF" w:rsidRPr="00B120EF" w:rsidRDefault="00B120EF" w:rsidP="00B120EF">
      <w:pPr>
        <w:spacing w:after="0" w:line="240" w:lineRule="auto"/>
        <w:jc w:val="center"/>
        <w:rPr>
          <w:rFonts w:cstheme="minorHAnsi"/>
          <w:sz w:val="24"/>
          <w:szCs w:val="24"/>
        </w:rPr>
      </w:pPr>
    </w:p>
    <w:p w14:paraId="355DB47F" w14:textId="778BA08C" w:rsidR="00B120EF" w:rsidRPr="00B120EF" w:rsidRDefault="00B120EF" w:rsidP="00B120EF">
      <w:pPr>
        <w:spacing w:after="0" w:line="240" w:lineRule="auto"/>
        <w:jc w:val="center"/>
        <w:rPr>
          <w:rFonts w:cstheme="minorHAnsi"/>
          <w:sz w:val="24"/>
          <w:szCs w:val="24"/>
        </w:rPr>
      </w:pPr>
      <w:r w:rsidRPr="00B120EF">
        <w:rPr>
          <w:rFonts w:cstheme="minorHAnsi"/>
          <w:sz w:val="24"/>
          <w:szCs w:val="24"/>
        </w:rPr>
        <w:t xml:space="preserve">* </w:t>
      </w:r>
      <w:ins w:id="0" w:author="John-Jose Nunez" w:date="2021-10-14T11:03:00Z">
        <w:r w:rsidR="007F5CFA">
          <w:rPr>
            <w:rFonts w:cstheme="minorHAnsi"/>
            <w:sz w:val="24"/>
            <w:szCs w:val="24"/>
          </w:rPr>
          <w:t>October 14</w:t>
        </w:r>
      </w:ins>
      <w:del w:id="1" w:author="John-Jose Nunez" w:date="2021-09-18T09:57:00Z">
        <w:r w:rsidRPr="00B120EF" w:rsidDel="000557C0">
          <w:rPr>
            <w:rFonts w:cstheme="minorHAnsi"/>
            <w:sz w:val="24"/>
            <w:szCs w:val="24"/>
          </w:rPr>
          <w:delText>June</w:delText>
        </w:r>
      </w:del>
      <w:del w:id="2" w:author="John-Jose Nunez" w:date="2021-10-14T11:03:00Z">
        <w:r w:rsidRPr="00B120EF" w:rsidDel="007F5CFA">
          <w:rPr>
            <w:rFonts w:cstheme="minorHAnsi"/>
            <w:sz w:val="24"/>
            <w:szCs w:val="24"/>
          </w:rPr>
          <w:delText xml:space="preserve"> </w:delText>
        </w:r>
      </w:del>
      <w:del w:id="3" w:author="John-Jose Nunez" w:date="2021-09-18T09:58:00Z">
        <w:r w:rsidRPr="00B120EF" w:rsidDel="000557C0">
          <w:rPr>
            <w:rFonts w:cstheme="minorHAnsi"/>
            <w:sz w:val="24"/>
            <w:szCs w:val="24"/>
          </w:rPr>
          <w:delText>3</w:delText>
        </w:r>
      </w:del>
      <w:r w:rsidRPr="00B120EF">
        <w:rPr>
          <w:rFonts w:cstheme="minorHAnsi"/>
          <w:sz w:val="24"/>
          <w:szCs w:val="24"/>
        </w:rPr>
        <w:t xml:space="preserve">, 2021 </w:t>
      </w:r>
      <w:del w:id="4" w:author="Raymond Lam" w:date="2021-10-19T10:29:00Z">
        <w:r w:rsidRPr="00B120EF" w:rsidDel="00217B3F">
          <w:rPr>
            <w:rFonts w:cstheme="minorHAnsi"/>
            <w:sz w:val="24"/>
            <w:szCs w:val="24"/>
          </w:rPr>
          <w:delText xml:space="preserve">Revision </w:delText>
        </w:r>
      </w:del>
      <w:ins w:id="5" w:author="Raymond Lam" w:date="2021-10-19T10:29:00Z">
        <w:r w:rsidR="00217B3F">
          <w:rPr>
            <w:rFonts w:cstheme="minorHAnsi"/>
            <w:sz w:val="24"/>
            <w:szCs w:val="24"/>
          </w:rPr>
          <w:t>Corrected</w:t>
        </w:r>
        <w:r w:rsidR="00217B3F" w:rsidRPr="00B120EF">
          <w:rPr>
            <w:rFonts w:cstheme="minorHAnsi"/>
            <w:sz w:val="24"/>
            <w:szCs w:val="24"/>
          </w:rPr>
          <w:t xml:space="preserve"> </w:t>
        </w:r>
      </w:ins>
      <w:r w:rsidRPr="00B120EF">
        <w:rPr>
          <w:rFonts w:cstheme="minorHAnsi"/>
          <w:sz w:val="24"/>
          <w:szCs w:val="24"/>
        </w:rPr>
        <w:t>*</w:t>
      </w:r>
    </w:p>
    <w:p w14:paraId="66E23ABC" w14:textId="77777777" w:rsidR="00B120EF" w:rsidRPr="00B120EF" w:rsidRDefault="00B120EF" w:rsidP="00B120EF">
      <w:pPr>
        <w:spacing w:after="0" w:line="240" w:lineRule="auto"/>
        <w:rPr>
          <w:rFonts w:cstheme="minorHAnsi"/>
          <w:sz w:val="24"/>
          <w:szCs w:val="24"/>
        </w:rPr>
      </w:pPr>
    </w:p>
    <w:p w14:paraId="0FF43A88" w14:textId="77777777" w:rsidR="00B120EF" w:rsidRPr="00B120EF" w:rsidRDefault="00B120EF" w:rsidP="00B120EF">
      <w:pPr>
        <w:spacing w:after="0" w:line="240" w:lineRule="auto"/>
        <w:jc w:val="center"/>
        <w:rPr>
          <w:rFonts w:cstheme="minorHAnsi"/>
          <w:b/>
          <w:sz w:val="24"/>
          <w:szCs w:val="24"/>
        </w:rPr>
      </w:pPr>
      <w:r w:rsidRPr="00B120EF">
        <w:rPr>
          <w:rFonts w:cstheme="minorHAnsi"/>
          <w:b/>
          <w:sz w:val="24"/>
          <w:szCs w:val="24"/>
        </w:rPr>
        <w:t xml:space="preserve">Replication of Machine Learning Methods to Predict Treatment Outcome </w:t>
      </w:r>
      <w:r w:rsidRPr="00B120EF">
        <w:rPr>
          <w:rFonts w:cstheme="minorHAnsi"/>
          <w:b/>
          <w:sz w:val="24"/>
          <w:szCs w:val="24"/>
        </w:rPr>
        <w:br/>
        <w:t xml:space="preserve">with Antidepressant Medications in Patients with Major Depressive Disorder </w:t>
      </w:r>
      <w:r w:rsidRPr="00B120EF">
        <w:rPr>
          <w:rFonts w:cstheme="minorHAnsi"/>
          <w:b/>
          <w:sz w:val="24"/>
          <w:szCs w:val="24"/>
        </w:rPr>
        <w:br/>
        <w:t>from STAR*D and CAN-BIND-1</w:t>
      </w:r>
    </w:p>
    <w:p w14:paraId="27762D07" w14:textId="77777777" w:rsidR="00B120EF" w:rsidRPr="00B120EF" w:rsidRDefault="00B120EF" w:rsidP="00B120EF">
      <w:pPr>
        <w:spacing w:after="0" w:line="240" w:lineRule="auto"/>
        <w:jc w:val="center"/>
        <w:rPr>
          <w:rFonts w:cstheme="minorHAnsi"/>
          <w:sz w:val="24"/>
          <w:szCs w:val="24"/>
        </w:rPr>
      </w:pPr>
    </w:p>
    <w:p w14:paraId="7BAA332A" w14:textId="77777777" w:rsidR="00B120EF" w:rsidRPr="00B120EF" w:rsidRDefault="00B120EF" w:rsidP="00B120EF">
      <w:pPr>
        <w:spacing w:after="0" w:line="240" w:lineRule="auto"/>
        <w:jc w:val="center"/>
        <w:rPr>
          <w:rFonts w:cstheme="minorHAnsi"/>
          <w:sz w:val="24"/>
          <w:szCs w:val="24"/>
        </w:rPr>
      </w:pPr>
      <w:r w:rsidRPr="00B120EF">
        <w:rPr>
          <w:rFonts w:cstheme="minorHAnsi"/>
          <w:sz w:val="24"/>
          <w:szCs w:val="24"/>
        </w:rPr>
        <w:t>John-Jose Nunez, MD</w:t>
      </w:r>
      <w:r w:rsidRPr="00B120EF">
        <w:rPr>
          <w:rFonts w:cstheme="minorHAnsi"/>
          <w:sz w:val="24"/>
          <w:szCs w:val="24"/>
          <w:vertAlign w:val="superscript"/>
        </w:rPr>
        <w:t>1,2</w:t>
      </w:r>
      <w:r w:rsidRPr="00B120EF">
        <w:rPr>
          <w:rFonts w:cstheme="minorHAnsi"/>
          <w:sz w:val="24"/>
          <w:szCs w:val="24"/>
        </w:rPr>
        <w:t>; Teyden T. Nguyen, MSc</w:t>
      </w:r>
      <w:r w:rsidRPr="00B120EF">
        <w:rPr>
          <w:rFonts w:cstheme="minorHAnsi"/>
          <w:sz w:val="24"/>
          <w:szCs w:val="24"/>
          <w:vertAlign w:val="superscript"/>
        </w:rPr>
        <w:t>2</w:t>
      </w:r>
      <w:r w:rsidRPr="00B120EF">
        <w:rPr>
          <w:rFonts w:cstheme="minorHAnsi"/>
          <w:sz w:val="24"/>
          <w:szCs w:val="24"/>
        </w:rPr>
        <w:t>; Yihan Zhou, MSc</w:t>
      </w:r>
      <w:r w:rsidRPr="00B120EF">
        <w:rPr>
          <w:rFonts w:cstheme="minorHAnsi"/>
          <w:sz w:val="24"/>
          <w:szCs w:val="24"/>
          <w:vertAlign w:val="superscript"/>
        </w:rPr>
        <w:t>2</w:t>
      </w:r>
      <w:r w:rsidRPr="00B120EF">
        <w:rPr>
          <w:rFonts w:cstheme="minorHAnsi"/>
          <w:sz w:val="24"/>
          <w:szCs w:val="24"/>
        </w:rPr>
        <w:t>; Bo Cao, PhD</w:t>
      </w:r>
      <w:r w:rsidRPr="00B120EF">
        <w:rPr>
          <w:rFonts w:cstheme="minorHAnsi"/>
          <w:sz w:val="24"/>
          <w:szCs w:val="24"/>
          <w:vertAlign w:val="superscript"/>
        </w:rPr>
        <w:t>3</w:t>
      </w:r>
      <w:r w:rsidRPr="00B120EF">
        <w:rPr>
          <w:rFonts w:cstheme="minorHAnsi"/>
          <w:sz w:val="24"/>
          <w:szCs w:val="24"/>
        </w:rPr>
        <w:t>; Raymond T. Ng, PhD</w:t>
      </w:r>
      <w:r w:rsidRPr="00B120EF">
        <w:rPr>
          <w:rFonts w:cstheme="minorHAnsi"/>
          <w:sz w:val="24"/>
          <w:szCs w:val="24"/>
          <w:vertAlign w:val="superscript"/>
        </w:rPr>
        <w:t>2</w:t>
      </w:r>
      <w:r w:rsidRPr="00B120EF">
        <w:rPr>
          <w:rFonts w:cstheme="minorHAnsi"/>
          <w:sz w:val="24"/>
          <w:szCs w:val="24"/>
        </w:rPr>
        <w:t>; Jun Chen, MD, PhD</w:t>
      </w:r>
      <w:r w:rsidRPr="00B120EF">
        <w:rPr>
          <w:rFonts w:cstheme="minorHAnsi"/>
          <w:sz w:val="24"/>
          <w:szCs w:val="24"/>
          <w:vertAlign w:val="superscript"/>
        </w:rPr>
        <w:t>4</w:t>
      </w:r>
      <w:r w:rsidRPr="00B120EF">
        <w:rPr>
          <w:rFonts w:cstheme="minorHAnsi"/>
          <w:sz w:val="24"/>
          <w:szCs w:val="24"/>
        </w:rPr>
        <w:t>; Benicio N. Frey, MD PhD</w:t>
      </w:r>
      <w:r w:rsidRPr="00B120EF">
        <w:rPr>
          <w:rFonts w:cstheme="minorHAnsi"/>
          <w:sz w:val="24"/>
          <w:szCs w:val="24"/>
          <w:vertAlign w:val="superscript"/>
        </w:rPr>
        <w:t>5</w:t>
      </w:r>
      <w:r w:rsidRPr="00B120EF">
        <w:rPr>
          <w:rFonts w:cstheme="minorHAnsi"/>
          <w:sz w:val="24"/>
          <w:szCs w:val="24"/>
        </w:rPr>
        <w:t>; Roumen Milev, MD PhD</w:t>
      </w:r>
      <w:r w:rsidRPr="00B120EF">
        <w:rPr>
          <w:rFonts w:cstheme="minorHAnsi"/>
          <w:sz w:val="24"/>
          <w:szCs w:val="24"/>
          <w:vertAlign w:val="superscript"/>
        </w:rPr>
        <w:t>6</w:t>
      </w:r>
      <w:r w:rsidRPr="00B120EF">
        <w:rPr>
          <w:rFonts w:cstheme="minorHAnsi"/>
          <w:sz w:val="24"/>
          <w:szCs w:val="24"/>
        </w:rPr>
        <w:t>; Daniel J Müller, MD, PhD</w:t>
      </w:r>
      <w:r w:rsidRPr="00B120EF">
        <w:rPr>
          <w:rFonts w:cstheme="minorHAnsi"/>
          <w:sz w:val="24"/>
          <w:szCs w:val="24"/>
          <w:vertAlign w:val="superscript"/>
        </w:rPr>
        <w:t>7</w:t>
      </w:r>
      <w:r w:rsidRPr="00B120EF">
        <w:rPr>
          <w:rFonts w:cstheme="minorHAnsi"/>
          <w:sz w:val="24"/>
          <w:szCs w:val="24"/>
        </w:rPr>
        <w:t>; Susan Rotzinger, PhD</w:t>
      </w:r>
      <w:r w:rsidRPr="00B120EF">
        <w:rPr>
          <w:rFonts w:cstheme="minorHAnsi"/>
          <w:sz w:val="24"/>
          <w:szCs w:val="24"/>
          <w:vertAlign w:val="superscript"/>
        </w:rPr>
        <w:t>7</w:t>
      </w:r>
      <w:r w:rsidRPr="00B120EF">
        <w:rPr>
          <w:rFonts w:cstheme="minorHAnsi"/>
          <w:sz w:val="24"/>
          <w:szCs w:val="24"/>
        </w:rPr>
        <w:t>; Claudio N. Soares, MD, PhD</w:t>
      </w:r>
      <w:r w:rsidRPr="00B120EF">
        <w:rPr>
          <w:rFonts w:cstheme="minorHAnsi"/>
          <w:sz w:val="24"/>
          <w:szCs w:val="24"/>
          <w:vertAlign w:val="superscript"/>
        </w:rPr>
        <w:t>5</w:t>
      </w:r>
      <w:r w:rsidRPr="00B120EF">
        <w:rPr>
          <w:rFonts w:cstheme="minorHAnsi"/>
          <w:sz w:val="24"/>
          <w:szCs w:val="24"/>
        </w:rPr>
        <w:t>; Rudolf Uher, MD, PhD</w:t>
      </w:r>
      <w:r w:rsidRPr="00B120EF">
        <w:rPr>
          <w:rFonts w:cstheme="minorHAnsi"/>
          <w:sz w:val="24"/>
          <w:szCs w:val="24"/>
          <w:vertAlign w:val="superscript"/>
        </w:rPr>
        <w:t>8</w:t>
      </w:r>
      <w:r w:rsidRPr="00B120EF">
        <w:rPr>
          <w:rFonts w:cstheme="minorHAnsi"/>
          <w:sz w:val="24"/>
          <w:szCs w:val="24"/>
        </w:rPr>
        <w:t xml:space="preserve">; </w:t>
      </w:r>
      <w:r w:rsidRPr="00B120EF">
        <w:rPr>
          <w:rFonts w:cstheme="minorHAnsi"/>
          <w:sz w:val="24"/>
          <w:szCs w:val="24"/>
        </w:rPr>
        <w:br/>
        <w:t>Sidney H. Kennedy, MD</w:t>
      </w:r>
      <w:r w:rsidRPr="00B120EF">
        <w:rPr>
          <w:rFonts w:cstheme="minorHAnsi"/>
          <w:sz w:val="24"/>
          <w:szCs w:val="24"/>
          <w:vertAlign w:val="superscript"/>
        </w:rPr>
        <w:t>7</w:t>
      </w:r>
      <w:r w:rsidRPr="00B120EF">
        <w:rPr>
          <w:rFonts w:cstheme="minorHAnsi"/>
          <w:sz w:val="24"/>
          <w:szCs w:val="24"/>
        </w:rPr>
        <w:t>; Raymond W. Lam, MD</w:t>
      </w:r>
      <w:r w:rsidRPr="00B120EF">
        <w:rPr>
          <w:rFonts w:cstheme="minorHAnsi"/>
          <w:sz w:val="24"/>
          <w:szCs w:val="24"/>
          <w:vertAlign w:val="superscript"/>
        </w:rPr>
        <w:t>1</w:t>
      </w:r>
      <w:r w:rsidRPr="00B120EF">
        <w:rPr>
          <w:rFonts w:cstheme="minorHAnsi"/>
          <w:sz w:val="24"/>
          <w:szCs w:val="24"/>
        </w:rPr>
        <w:t>.</w:t>
      </w:r>
    </w:p>
    <w:p w14:paraId="4B79D95A" w14:textId="77777777" w:rsidR="00B120EF" w:rsidRPr="00B120EF" w:rsidRDefault="00B120EF" w:rsidP="00B120EF">
      <w:pPr>
        <w:spacing w:after="0" w:line="240" w:lineRule="auto"/>
        <w:jc w:val="center"/>
        <w:rPr>
          <w:rFonts w:cstheme="minorHAnsi"/>
          <w:sz w:val="24"/>
          <w:szCs w:val="24"/>
        </w:rPr>
      </w:pPr>
    </w:p>
    <w:p w14:paraId="1C943EB8"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Short title:</w:t>
      </w:r>
      <w:r w:rsidRPr="00B120EF">
        <w:rPr>
          <w:rFonts w:cstheme="minorHAnsi"/>
          <w:sz w:val="24"/>
          <w:szCs w:val="24"/>
        </w:rPr>
        <w:t xml:space="preserve"> </w:t>
      </w:r>
    </w:p>
    <w:p w14:paraId="7E36D755"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Replication of machine learning methods to predict antidepressant outcomes in MDD.</w:t>
      </w:r>
    </w:p>
    <w:p w14:paraId="18EFC474" w14:textId="77777777" w:rsidR="00B120EF" w:rsidRPr="00B120EF" w:rsidRDefault="00B120EF" w:rsidP="00B120EF">
      <w:pPr>
        <w:spacing w:after="0" w:line="240" w:lineRule="auto"/>
        <w:rPr>
          <w:rFonts w:cstheme="minorHAnsi"/>
          <w:sz w:val="24"/>
          <w:szCs w:val="24"/>
        </w:rPr>
      </w:pPr>
    </w:p>
    <w:p w14:paraId="41505142"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1</w:t>
      </w:r>
      <w:r w:rsidRPr="00B120EF">
        <w:rPr>
          <w:rFonts w:cstheme="minorHAnsi"/>
          <w:sz w:val="24"/>
          <w:szCs w:val="24"/>
        </w:rPr>
        <w:t xml:space="preserve"> Department of Psychiatry, University of British Columbia, Vancouver, Canada.</w:t>
      </w:r>
    </w:p>
    <w:p w14:paraId="414A36E1"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2</w:t>
      </w:r>
      <w:r w:rsidRPr="00B120EF">
        <w:rPr>
          <w:rFonts w:cstheme="minorHAnsi"/>
          <w:sz w:val="24"/>
          <w:szCs w:val="24"/>
        </w:rPr>
        <w:t xml:space="preserve"> Department of Computer Science, University of British Columbia, Vancouver, Canada.</w:t>
      </w:r>
    </w:p>
    <w:p w14:paraId="572830C6"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3</w:t>
      </w:r>
      <w:r w:rsidRPr="00B120EF">
        <w:rPr>
          <w:rFonts w:cstheme="minorHAnsi"/>
          <w:sz w:val="24"/>
          <w:szCs w:val="24"/>
        </w:rPr>
        <w:t xml:space="preserve"> Department of Psychiatry, University of Alberta, Edmonton, Canada.</w:t>
      </w:r>
    </w:p>
    <w:p w14:paraId="3BE4105E"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4</w:t>
      </w:r>
      <w:r w:rsidRPr="00B120EF">
        <w:rPr>
          <w:rFonts w:cstheme="minorHAnsi"/>
          <w:sz w:val="24"/>
          <w:szCs w:val="24"/>
        </w:rPr>
        <w:t xml:space="preserve"> Shanghai Mental Health Center, Shanghai, China.</w:t>
      </w:r>
    </w:p>
    <w:p w14:paraId="3754CA54"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5</w:t>
      </w:r>
      <w:r w:rsidRPr="00B120EF">
        <w:rPr>
          <w:rFonts w:cstheme="minorHAnsi"/>
          <w:sz w:val="24"/>
          <w:szCs w:val="24"/>
        </w:rPr>
        <w:t xml:space="preserve"> Department of Psychiatry and Behavioural Neurosciences, McMaster University, Hamilton, Canada. </w:t>
      </w:r>
    </w:p>
    <w:p w14:paraId="4AE2CCBC"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6</w:t>
      </w:r>
      <w:r w:rsidRPr="00B120EF">
        <w:rPr>
          <w:rFonts w:cstheme="minorHAnsi"/>
          <w:sz w:val="24"/>
          <w:szCs w:val="24"/>
        </w:rPr>
        <w:t xml:space="preserve"> Departments of Psychiatry and Psychology, Queen’s University, Kingston, Canada.</w:t>
      </w:r>
    </w:p>
    <w:p w14:paraId="79D5286D"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7</w:t>
      </w:r>
      <w:r w:rsidRPr="00B120EF">
        <w:rPr>
          <w:rFonts w:cstheme="minorHAnsi"/>
          <w:sz w:val="24"/>
          <w:szCs w:val="24"/>
        </w:rPr>
        <w:t xml:space="preserve"> Department of Psychiatry, University of Toronto, Toronto, Canada</w:t>
      </w:r>
    </w:p>
    <w:p w14:paraId="017CDF87" w14:textId="77777777" w:rsidR="00B120EF" w:rsidRPr="00B120EF" w:rsidRDefault="00B120EF" w:rsidP="00B120EF">
      <w:pPr>
        <w:spacing w:after="0" w:line="240" w:lineRule="auto"/>
        <w:rPr>
          <w:rFonts w:cstheme="minorHAnsi"/>
          <w:sz w:val="24"/>
          <w:szCs w:val="24"/>
        </w:rPr>
      </w:pPr>
      <w:r w:rsidRPr="00B120EF">
        <w:rPr>
          <w:rFonts w:cstheme="minorHAnsi"/>
          <w:sz w:val="24"/>
          <w:szCs w:val="24"/>
          <w:vertAlign w:val="superscript"/>
        </w:rPr>
        <w:t>8</w:t>
      </w:r>
      <w:r w:rsidRPr="00B120EF">
        <w:rPr>
          <w:rFonts w:cstheme="minorHAnsi"/>
          <w:sz w:val="24"/>
          <w:szCs w:val="24"/>
        </w:rPr>
        <w:t xml:space="preserve"> Department of Psychiatry, Dalhousie University, Halifax, Canada. </w:t>
      </w:r>
    </w:p>
    <w:p w14:paraId="2E97F052" w14:textId="77777777" w:rsidR="00B120EF" w:rsidRPr="00B120EF" w:rsidRDefault="00B120EF" w:rsidP="00B120EF">
      <w:pPr>
        <w:spacing w:after="0" w:line="240" w:lineRule="auto"/>
        <w:rPr>
          <w:rFonts w:cstheme="minorHAnsi"/>
          <w:sz w:val="24"/>
          <w:szCs w:val="24"/>
        </w:rPr>
      </w:pPr>
    </w:p>
    <w:p w14:paraId="15EB4F10" w14:textId="77777777" w:rsidR="00B120EF" w:rsidRPr="00B120EF" w:rsidRDefault="00B120EF" w:rsidP="00B120EF">
      <w:pPr>
        <w:spacing w:after="0" w:line="240" w:lineRule="auto"/>
        <w:rPr>
          <w:rFonts w:cstheme="minorHAnsi"/>
          <w:sz w:val="24"/>
          <w:szCs w:val="24"/>
        </w:rPr>
      </w:pPr>
    </w:p>
    <w:p w14:paraId="7F44CC8C"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ORCiDs</w:t>
      </w:r>
    </w:p>
    <w:p w14:paraId="0D68141B"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J.-J. Nunez 0000-0002-1602-6382; B. Cao, 0000-0001-9338-3271; B.N. Frey, 0000-0001-8267-943X; R. Uher, 0000-0002-2998-0546; R.W. Lam, 0000-0001-7142-4669.</w:t>
      </w:r>
    </w:p>
    <w:p w14:paraId="6CD807A1" w14:textId="77777777" w:rsidR="00B120EF" w:rsidRPr="00B120EF" w:rsidRDefault="00B120EF" w:rsidP="00B120EF">
      <w:pPr>
        <w:spacing w:after="0" w:line="240" w:lineRule="auto"/>
        <w:rPr>
          <w:rFonts w:cstheme="minorHAnsi"/>
          <w:sz w:val="24"/>
          <w:szCs w:val="24"/>
        </w:rPr>
      </w:pPr>
    </w:p>
    <w:p w14:paraId="36A991B1"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Correspondence:</w:t>
      </w:r>
    </w:p>
    <w:p w14:paraId="224703DA" w14:textId="77777777" w:rsidR="00B120EF" w:rsidRPr="00B120EF" w:rsidRDefault="00B120EF" w:rsidP="00B120EF">
      <w:pPr>
        <w:spacing w:after="0" w:line="240" w:lineRule="auto"/>
        <w:rPr>
          <w:rFonts w:cstheme="minorHAnsi"/>
          <w:sz w:val="24"/>
          <w:szCs w:val="24"/>
        </w:rPr>
      </w:pPr>
    </w:p>
    <w:p w14:paraId="196B7FCA"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Dr. Raymond W. Lam</w:t>
      </w:r>
    </w:p>
    <w:p w14:paraId="4C1227B2"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 xml:space="preserve">2255 Wesbrook Mall, </w:t>
      </w:r>
    </w:p>
    <w:p w14:paraId="6F89C428"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Vancouver, BC, Canada V6T 2A1</w:t>
      </w:r>
    </w:p>
    <w:p w14:paraId="13373356"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604-822-7325, r.lam@ubc.ca</w:t>
      </w:r>
    </w:p>
    <w:p w14:paraId="47B92702" w14:textId="77777777" w:rsidR="00B120EF" w:rsidRPr="00B120EF" w:rsidRDefault="00B120EF" w:rsidP="00B120EF">
      <w:pPr>
        <w:spacing w:after="0" w:line="240" w:lineRule="auto"/>
        <w:rPr>
          <w:rFonts w:cstheme="minorHAnsi"/>
          <w:sz w:val="24"/>
          <w:szCs w:val="24"/>
        </w:rPr>
      </w:pPr>
    </w:p>
    <w:p w14:paraId="251A5D7B" w14:textId="77777777" w:rsidR="00B120EF" w:rsidRPr="00B120EF" w:rsidRDefault="00B120EF" w:rsidP="00B120EF">
      <w:pPr>
        <w:spacing w:after="0" w:line="240" w:lineRule="auto"/>
        <w:rPr>
          <w:rFonts w:cstheme="minorHAnsi"/>
          <w:sz w:val="24"/>
          <w:szCs w:val="24"/>
        </w:rPr>
      </w:pPr>
    </w:p>
    <w:p w14:paraId="7F8104C8" w14:textId="4993D60C" w:rsidR="00B120EF" w:rsidRPr="00B120EF" w:rsidRDefault="00B120EF" w:rsidP="00B120EF">
      <w:pPr>
        <w:spacing w:after="0" w:line="240" w:lineRule="auto"/>
        <w:rPr>
          <w:rFonts w:cstheme="minorHAnsi"/>
          <w:sz w:val="24"/>
          <w:szCs w:val="24"/>
        </w:rPr>
      </w:pPr>
      <w:del w:id="6" w:author="Raymond Lam" w:date="2021-10-19T10:30:00Z">
        <w:r w:rsidRPr="00B120EF" w:rsidDel="00217B3F">
          <w:rPr>
            <w:rFonts w:cstheme="minorHAnsi"/>
            <w:sz w:val="24"/>
            <w:szCs w:val="24"/>
          </w:rPr>
          <w:delText xml:space="preserve">Revision </w:delText>
        </w:r>
      </w:del>
      <w:ins w:id="7" w:author="Raymond Lam" w:date="2021-10-19T10:30:00Z">
        <w:r w:rsidR="00217B3F">
          <w:rPr>
            <w:rFonts w:cstheme="minorHAnsi"/>
            <w:sz w:val="24"/>
            <w:szCs w:val="24"/>
          </w:rPr>
          <w:t>Correction</w:t>
        </w:r>
        <w:r w:rsidR="00217B3F" w:rsidRPr="00B120EF">
          <w:rPr>
            <w:rFonts w:cstheme="minorHAnsi"/>
            <w:sz w:val="24"/>
            <w:szCs w:val="24"/>
          </w:rPr>
          <w:t xml:space="preserve"> </w:t>
        </w:r>
      </w:ins>
      <w:r w:rsidRPr="00B120EF">
        <w:rPr>
          <w:rFonts w:cstheme="minorHAnsi"/>
          <w:sz w:val="24"/>
          <w:szCs w:val="24"/>
        </w:rPr>
        <w:t>submitted to PLoS One.</w:t>
      </w:r>
    </w:p>
    <w:p w14:paraId="13A16957" w14:textId="77777777" w:rsidR="00B120EF" w:rsidRPr="00B120EF" w:rsidRDefault="00B120EF" w:rsidP="00B120EF">
      <w:pPr>
        <w:spacing w:after="0" w:line="240" w:lineRule="auto"/>
        <w:rPr>
          <w:rFonts w:cstheme="minorHAnsi"/>
          <w:b/>
          <w:sz w:val="24"/>
          <w:szCs w:val="24"/>
        </w:rPr>
      </w:pPr>
      <w:r w:rsidRPr="00B120EF">
        <w:rPr>
          <w:rFonts w:cstheme="minorHAnsi"/>
          <w:b/>
          <w:sz w:val="24"/>
          <w:szCs w:val="24"/>
        </w:rPr>
        <w:br w:type="page"/>
      </w:r>
    </w:p>
    <w:p w14:paraId="3252EBAC" w14:textId="77777777" w:rsidR="00B120EF" w:rsidRPr="00B120EF" w:rsidRDefault="00B120EF" w:rsidP="00B120EF">
      <w:pPr>
        <w:keepNext/>
        <w:keepLines/>
        <w:spacing w:after="0" w:line="360" w:lineRule="auto"/>
        <w:outlineLvl w:val="0"/>
        <w:rPr>
          <w:rFonts w:eastAsiaTheme="majorEastAsia" w:cstheme="minorHAnsi"/>
          <w:b/>
          <w:bCs/>
          <w:caps/>
          <w:sz w:val="24"/>
          <w:szCs w:val="24"/>
        </w:rPr>
      </w:pPr>
      <w:r w:rsidRPr="00B120EF">
        <w:rPr>
          <w:rFonts w:eastAsiaTheme="majorEastAsia" w:cstheme="minorHAnsi"/>
          <w:b/>
          <w:bCs/>
          <w:caps/>
          <w:sz w:val="24"/>
          <w:szCs w:val="24"/>
        </w:rPr>
        <w:lastRenderedPageBreak/>
        <w:t>Abstract (300/300 words)</w:t>
      </w:r>
    </w:p>
    <w:p w14:paraId="322800C0" w14:textId="77777777" w:rsidR="00B120EF" w:rsidRPr="00B120EF" w:rsidRDefault="00B120EF" w:rsidP="00B120EF">
      <w:pPr>
        <w:spacing w:after="0" w:line="360" w:lineRule="auto"/>
        <w:rPr>
          <w:rFonts w:cstheme="minorHAnsi"/>
          <w:sz w:val="24"/>
          <w:szCs w:val="24"/>
        </w:rPr>
      </w:pPr>
    </w:p>
    <w:p w14:paraId="43B1825E" w14:textId="77777777" w:rsidR="00B120EF" w:rsidRPr="00B120EF" w:rsidRDefault="00B120EF" w:rsidP="00B120EF">
      <w:pPr>
        <w:spacing w:after="0" w:line="360" w:lineRule="auto"/>
        <w:rPr>
          <w:rFonts w:cstheme="minorHAnsi"/>
          <w:sz w:val="24"/>
          <w:szCs w:val="24"/>
        </w:rPr>
      </w:pPr>
      <w:r w:rsidRPr="00B120EF">
        <w:rPr>
          <w:rFonts w:cstheme="minorHAnsi"/>
          <w:b/>
          <w:bCs/>
          <w:sz w:val="24"/>
          <w:szCs w:val="24"/>
        </w:rPr>
        <w:t>Objectives:</w:t>
      </w:r>
      <w:r w:rsidRPr="00B120EF">
        <w:rPr>
          <w:rFonts w:cstheme="minorHAnsi"/>
          <w:sz w:val="24"/>
          <w:szCs w:val="24"/>
        </w:rPr>
        <w:t xml:space="preserve"> Antidepressants are first-line treatments for major depressive disorder (MDD), but 40-60% of patients will not respond, hence, predicting response would be a major clinical advance. Machine learning algorithms hold promise to predict treatment outcomes based on clinical symptoms and episode features. We sought to independently replicate recent machine learning methodology predicting antidepressant outcomes using the Sequenced Treatment Alternatives to Relieve Depression (STAR*D) dataset, and then externally validate these methods to train models using data from the Canadian Biomarker Integration Network in Depression (CAN-BIND-1) dataset. </w:t>
      </w:r>
    </w:p>
    <w:p w14:paraId="0BE327F8" w14:textId="77777777" w:rsidR="00B120EF" w:rsidRPr="00B120EF" w:rsidRDefault="00B120EF" w:rsidP="00B120EF">
      <w:pPr>
        <w:spacing w:after="0" w:line="360" w:lineRule="auto"/>
        <w:rPr>
          <w:rFonts w:cstheme="minorHAnsi"/>
          <w:sz w:val="24"/>
          <w:szCs w:val="24"/>
        </w:rPr>
      </w:pPr>
      <w:r w:rsidRPr="00B120EF">
        <w:rPr>
          <w:rFonts w:cstheme="minorHAnsi"/>
          <w:b/>
          <w:sz w:val="24"/>
          <w:szCs w:val="24"/>
        </w:rPr>
        <w:t>Methods</w:t>
      </w:r>
      <w:r w:rsidRPr="00B120EF">
        <w:rPr>
          <w:rFonts w:cstheme="minorHAnsi"/>
          <w:sz w:val="24"/>
          <w:szCs w:val="24"/>
        </w:rPr>
        <w:t xml:space="preserve">: We replicated methodology from Nie et al (2018) using common algorithms based on linear regressions and decision trees to predict treatment-resistant depression (TRD, defined as failing to respond to 2 or more antidepressants) in the STAR*D dataset. We then trained and externally validated models using the clinical features found in both datasets to predict response (≥50% reduction on the Quick Inventory for Depressive Symptomatology, Self-Rated [QIDS-SR]) and remission (endpoint QIDS-SR score ≤5) in the CAN-BIND-1 dataset. We evaluated additional models to investigate how different outcomes and features may affect prediction performance. </w:t>
      </w:r>
    </w:p>
    <w:p w14:paraId="24810413" w14:textId="3B1FA797" w:rsidR="00B120EF" w:rsidRPr="00B120EF" w:rsidRDefault="00B120EF" w:rsidP="00B120EF">
      <w:pPr>
        <w:spacing w:after="0" w:line="360" w:lineRule="auto"/>
        <w:rPr>
          <w:rFonts w:cstheme="minorHAnsi"/>
          <w:sz w:val="24"/>
          <w:szCs w:val="24"/>
        </w:rPr>
      </w:pPr>
      <w:r w:rsidRPr="00B120EF">
        <w:rPr>
          <w:rFonts w:cstheme="minorHAnsi"/>
          <w:b/>
          <w:sz w:val="24"/>
          <w:szCs w:val="24"/>
        </w:rPr>
        <w:t>Results</w:t>
      </w:r>
      <w:r w:rsidRPr="00B120EF">
        <w:rPr>
          <w:rFonts w:cstheme="minorHAnsi"/>
          <w:sz w:val="24"/>
          <w:szCs w:val="24"/>
        </w:rPr>
        <w:t>: Our replicated models predicted TRD in the STAR*D dataset with slightly better balanced accuracy than Nie et al (</w:t>
      </w:r>
      <w:ins w:id="8" w:author="John-Jose Nunez" w:date="2021-10-07T14:11:00Z">
        <w:r w:rsidR="007937CF">
          <w:rPr>
            <w:rFonts w:cstheme="minorHAnsi"/>
            <w:sz w:val="24"/>
            <w:szCs w:val="24"/>
          </w:rPr>
          <w:t>68</w:t>
        </w:r>
      </w:ins>
      <w:del w:id="9" w:author="John-Jose Nunez" w:date="2021-10-07T14:11:00Z">
        <w:r w:rsidRPr="00B120EF" w:rsidDel="007937CF">
          <w:rPr>
            <w:rFonts w:cstheme="minorHAnsi"/>
            <w:sz w:val="24"/>
            <w:szCs w:val="24"/>
          </w:rPr>
          <w:delText>70</w:delText>
        </w:r>
      </w:del>
      <w:r w:rsidRPr="00B120EF">
        <w:rPr>
          <w:rFonts w:cstheme="minorHAnsi"/>
          <w:sz w:val="24"/>
          <w:szCs w:val="24"/>
        </w:rPr>
        <w:t>%-</w:t>
      </w:r>
      <w:ins w:id="10" w:author="John-Jose Nunez" w:date="2021-10-07T14:11:00Z">
        <w:r w:rsidR="007937CF">
          <w:rPr>
            <w:rFonts w:cstheme="minorHAnsi"/>
            <w:sz w:val="24"/>
            <w:szCs w:val="24"/>
          </w:rPr>
          <w:t>72</w:t>
        </w:r>
      </w:ins>
      <w:del w:id="11" w:author="John-Jose Nunez" w:date="2021-10-07T14:11:00Z">
        <w:r w:rsidRPr="00B120EF" w:rsidDel="007937CF">
          <w:rPr>
            <w:rFonts w:cstheme="minorHAnsi"/>
            <w:sz w:val="24"/>
            <w:szCs w:val="24"/>
          </w:rPr>
          <w:delText>73</w:delText>
        </w:r>
      </w:del>
      <w:r w:rsidRPr="00B120EF">
        <w:rPr>
          <w:rFonts w:cstheme="minorHAnsi"/>
          <w:sz w:val="24"/>
          <w:szCs w:val="24"/>
        </w:rPr>
        <w:t>% versus 64%-71%, respectively). Prediction performance on our external methodology validation on the CAN-BIND-1 dataset varied depending on outcome; performance was worse for response (best balanced accuracy 6</w:t>
      </w:r>
      <w:ins w:id="12" w:author="John-Jose Nunez" w:date="2021-10-07T14:12:00Z">
        <w:r w:rsidR="007937CF">
          <w:rPr>
            <w:rFonts w:cstheme="minorHAnsi"/>
            <w:sz w:val="24"/>
            <w:szCs w:val="24"/>
          </w:rPr>
          <w:t>4</w:t>
        </w:r>
      </w:ins>
      <w:del w:id="13" w:author="John-Jose Nunez" w:date="2021-10-07T14:12:00Z">
        <w:r w:rsidRPr="00B120EF" w:rsidDel="007937CF">
          <w:rPr>
            <w:rFonts w:cstheme="minorHAnsi"/>
            <w:sz w:val="24"/>
            <w:szCs w:val="24"/>
          </w:rPr>
          <w:delText>5</w:delText>
        </w:r>
      </w:del>
      <w:r w:rsidRPr="00B120EF">
        <w:rPr>
          <w:rFonts w:cstheme="minorHAnsi"/>
          <w:sz w:val="24"/>
          <w:szCs w:val="24"/>
        </w:rPr>
        <w:t>%) compared to remission (7</w:t>
      </w:r>
      <w:ins w:id="14" w:author="John-Jose Nunez" w:date="2021-10-07T14:12:00Z">
        <w:r w:rsidR="007937CF">
          <w:rPr>
            <w:rFonts w:cstheme="minorHAnsi"/>
            <w:sz w:val="24"/>
            <w:szCs w:val="24"/>
          </w:rPr>
          <w:t>3</w:t>
        </w:r>
      </w:ins>
      <w:del w:id="15" w:author="John-Jose Nunez" w:date="2021-10-07T14:12:00Z">
        <w:r w:rsidRPr="00B120EF" w:rsidDel="007937CF">
          <w:rPr>
            <w:rFonts w:cstheme="minorHAnsi"/>
            <w:sz w:val="24"/>
            <w:szCs w:val="24"/>
          </w:rPr>
          <w:delText>7</w:delText>
        </w:r>
      </w:del>
      <w:r w:rsidRPr="00B120EF">
        <w:rPr>
          <w:rFonts w:cstheme="minorHAnsi"/>
          <w:sz w:val="24"/>
          <w:szCs w:val="24"/>
        </w:rPr>
        <w:t xml:space="preserve">%). Using the smaller set of features found in both datasets </w:t>
      </w:r>
      <w:del w:id="16" w:author="John-Jose Nunez" w:date="2021-10-07T14:17:00Z">
        <w:r w:rsidRPr="00B120EF" w:rsidDel="00B13C2A">
          <w:rPr>
            <w:rFonts w:cstheme="minorHAnsi"/>
            <w:sz w:val="24"/>
            <w:szCs w:val="24"/>
          </w:rPr>
          <w:delText xml:space="preserve">generally </w:delText>
        </w:r>
      </w:del>
      <w:r w:rsidRPr="00B120EF">
        <w:rPr>
          <w:rFonts w:cstheme="minorHAnsi"/>
          <w:sz w:val="24"/>
          <w:szCs w:val="24"/>
        </w:rPr>
        <w:t xml:space="preserve">improved </w:t>
      </w:r>
      <w:ins w:id="17" w:author="John-Jose Nunez" w:date="2021-10-07T14:12:00Z">
        <w:r w:rsidR="007937CF">
          <w:rPr>
            <w:rFonts w:cstheme="minorHAnsi"/>
            <w:sz w:val="24"/>
            <w:szCs w:val="24"/>
          </w:rPr>
          <w:t xml:space="preserve">or did not hinder </w:t>
        </w:r>
      </w:ins>
      <w:r w:rsidRPr="00B120EF">
        <w:rPr>
          <w:rFonts w:cstheme="minorHAnsi"/>
          <w:sz w:val="24"/>
          <w:szCs w:val="24"/>
        </w:rPr>
        <w:t xml:space="preserve">prediction performance when evaluated on the STAR*D dataset. </w:t>
      </w:r>
    </w:p>
    <w:p w14:paraId="04862279" w14:textId="77777777" w:rsidR="00B120EF" w:rsidRPr="00B120EF" w:rsidRDefault="00B120EF" w:rsidP="00B120EF">
      <w:pPr>
        <w:spacing w:after="0" w:line="360" w:lineRule="auto"/>
        <w:rPr>
          <w:rFonts w:cstheme="minorHAnsi"/>
          <w:sz w:val="24"/>
          <w:szCs w:val="24"/>
        </w:rPr>
      </w:pPr>
      <w:r w:rsidRPr="00B120EF">
        <w:rPr>
          <w:rFonts w:cstheme="minorHAnsi"/>
          <w:b/>
          <w:sz w:val="24"/>
          <w:szCs w:val="24"/>
        </w:rPr>
        <w:t>Conclusion</w:t>
      </w:r>
      <w:r w:rsidRPr="00B120EF">
        <w:rPr>
          <w:rFonts w:cstheme="minorHAnsi"/>
          <w:sz w:val="24"/>
          <w:szCs w:val="24"/>
        </w:rPr>
        <w:t xml:space="preserve">: We successfully replicated prior work predicting antidepressant treatment outcomes using machine learning methods and clinical data. We found similar prediction performance using these methods on an external database, although prediction of remission </w:t>
      </w:r>
      <w:r w:rsidRPr="00B120EF">
        <w:rPr>
          <w:rFonts w:cstheme="minorHAnsi"/>
          <w:sz w:val="24"/>
          <w:szCs w:val="24"/>
        </w:rPr>
        <w:lastRenderedPageBreak/>
        <w:t>was better than prediction of response. Future work is needed to improve prediction performance to be clinically useful.</w:t>
      </w:r>
      <w:r w:rsidRPr="00B120EF">
        <w:rPr>
          <w:rFonts w:cstheme="minorHAnsi"/>
          <w:b/>
          <w:bCs/>
          <w:caps/>
          <w:sz w:val="24"/>
          <w:szCs w:val="24"/>
        </w:rPr>
        <w:br w:type="page"/>
      </w:r>
    </w:p>
    <w:p w14:paraId="28E54012" w14:textId="77777777" w:rsidR="00B120EF" w:rsidRPr="00B120EF" w:rsidRDefault="00B120EF" w:rsidP="00B120EF">
      <w:pPr>
        <w:keepNext/>
        <w:keepLines/>
        <w:spacing w:after="0" w:line="360" w:lineRule="auto"/>
        <w:outlineLvl w:val="0"/>
        <w:rPr>
          <w:rFonts w:eastAsiaTheme="majorEastAsia" w:cstheme="minorHAnsi"/>
          <w:b/>
          <w:bCs/>
          <w:caps/>
          <w:sz w:val="24"/>
          <w:szCs w:val="24"/>
        </w:rPr>
      </w:pPr>
      <w:r w:rsidRPr="00B120EF">
        <w:rPr>
          <w:rFonts w:eastAsiaTheme="majorEastAsia" w:cstheme="minorHAnsi"/>
          <w:b/>
          <w:bCs/>
          <w:caps/>
          <w:sz w:val="24"/>
          <w:szCs w:val="24"/>
        </w:rPr>
        <w:lastRenderedPageBreak/>
        <w:t xml:space="preserve">Introduction  </w:t>
      </w:r>
    </w:p>
    <w:p w14:paraId="7DD7AA48" w14:textId="77777777" w:rsidR="00B120EF" w:rsidRPr="00B120EF" w:rsidRDefault="00B120EF" w:rsidP="00B120EF">
      <w:pPr>
        <w:spacing w:after="0" w:line="360" w:lineRule="auto"/>
        <w:rPr>
          <w:rFonts w:cstheme="minorHAnsi"/>
          <w:sz w:val="24"/>
          <w:szCs w:val="24"/>
        </w:rPr>
      </w:pPr>
    </w:p>
    <w:p w14:paraId="55AC91C1"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Depression affects all aspects of life, from impairing social relationships </w:t>
      </w:r>
      <w:r w:rsidRPr="00B120EF">
        <w:rPr>
          <w:rFonts w:cstheme="minorHAnsi"/>
          <w:sz w:val="24"/>
          <w:szCs w:val="24"/>
        </w:rPr>
        <w:fldChar w:fldCharType="begin"/>
      </w:r>
      <w:r w:rsidRPr="00B120EF">
        <w:rPr>
          <w:rFonts w:cstheme="minorHAnsi"/>
          <w:sz w:val="24"/>
          <w:szCs w:val="24"/>
        </w:rPr>
        <w:instrText xml:space="preserve"> ADDIN ZOTERO_ITEM CSL_CITATION {"citationID":"ivIsE6wL","properties":{"formattedCitation":"[1]","plainCitation":"[1]","noteIndex":0},"citationItems":[{"id":524,"uris":["http://zotero.org/users/4238844/items/3JERWFC5"],"uri":["http://zotero.org/users/4238844/items/3JERWFC5"],"itemData":{"id":524,"type":"article-journal","abstract":"Dysfunctional social behavior has been implicated in the experience of depression. People with greater depressive symptoms report more frequent negative social interactions and react more strongly to them. It remains unknown, however, whether reaction strength differs depending on whether social interactions are positive or negative. Drawing on socio-evolutionary models of depression (), we proposed that people with greater depressive symptoms should not only react more strongly to negative social interactions but also to positive social interactions and a sense of belonging. Using non-clinical samples, two daily process studies examined the role of depression in people's reactivity to social interactions in natural, ongoing, social contexts. In Study 1, the number of positive and negative social events showed a stronger relation to well-being among people with greater depressive symptoms. Study 2 extended this finding to perceptions of belonging in memorable social interactions, finding a stronger link between belonging and well-being among people with greater depressive symptoms. Together these studies provide the first indication that depressive symptoms may sensitize people to everyday experiences of both social rejection and social acceptance.","container-title":"Journal of counseling psychology","DOI":"10.1037/a0015416","ISSN":"0022-0167","issue":"2","journalAbbreviation":"J Couns Psychol","note":"PMID: 20428460\nPMCID: PMC2860146","page":"289-300","source":"PubMed Central","title":"Depression and Everyday Social Activity, Belonging, and Well-Being","volume":"56","author":[{"family":"Steger","given":"Michael F."},{"family":"Kashdan","given":"Todd B."}],"issued":{"date-parts":[["2009",4]]}}}],"schema":"https://github.com/citation-style-language/schema/raw/master/csl-citation.json"}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w:t>
      </w:r>
      <w:r w:rsidRPr="00B120EF">
        <w:rPr>
          <w:rFonts w:cstheme="minorHAnsi"/>
          <w:sz w:val="24"/>
          <w:szCs w:val="24"/>
        </w:rPr>
        <w:fldChar w:fldCharType="end"/>
      </w:r>
      <w:r w:rsidRPr="00B120EF">
        <w:rPr>
          <w:rFonts w:cstheme="minorHAnsi"/>
          <w:sz w:val="24"/>
          <w:szCs w:val="24"/>
        </w:rPr>
        <w:t xml:space="preserve">, interfering with work functioning </w:t>
      </w:r>
      <w:r w:rsidRPr="00B120EF">
        <w:rPr>
          <w:rFonts w:cstheme="minorHAnsi"/>
          <w:sz w:val="24"/>
          <w:szCs w:val="24"/>
        </w:rPr>
        <w:fldChar w:fldCharType="begin"/>
      </w:r>
      <w:r w:rsidRPr="00B120EF">
        <w:rPr>
          <w:rFonts w:cstheme="minorHAnsi"/>
          <w:sz w:val="24"/>
          <w:szCs w:val="24"/>
        </w:rPr>
        <w:instrText xml:space="preserve"> ADDIN ZOTERO_ITEM CSL_CITATION {"citationID":"QD69QIbc","properties":{"formattedCitation":"[2]","plainCitation":"[2]","noteIndex":0},"citationItems":[{"id":220,"uris":["http://zotero.org/users/4238844/items/L9RIE3TW"],"uri":["http://zotero.org/users/4238844/items/L9RIE3TW"],"itemData":{"id":220,"type":"article-journal","abstract":"Background Although the detrimental impact of major depressive disorder (MDD) at the individual level has been described, its global epidemiology remains unclear given limitations in the data. Here we present the modelled epidemiological profile of MDD dealing with heterogeneity in the data, enforcing internal consistency between epidemiological parameters and making estimates for world regions with no empirical data. These estimates were used to quantify the burden of MDD for the Global Burden of Disease Study 2010 (GBD 2010). Method Analyses drew on data from our existing literature review of the epidemiology of MDD. DisMod-MR, the latest version of the generic disease modelling system redesigned as a Bayesian meta-regression tool, derived prevalence by age, year and sex for 21 regions. Prior epidemiological knowledge, study- and country-level covariates adjusted sub-optimal raw data. Results There were over 298 million cases of MDD globally at any point in time in 2010, with the highest proportion of cases occurring between 25 and 34 years. Global point prevalence was very similar across time (4.4% (95% uncertainty: 4.2–4.7%) in 1990, 4.4% (4.1–4.7%) in 2005 and 2010), but higher in females (5.5% (5.0–6.0%) compared to males (3.2% (3.0–3.6%) in 2010. Regions in conflict had higher prevalence than those with no conflict. The annual incidence of an episode of MDD followed a similar age and regional pattern to prevalence but was about one and a half times higher, consistent with an average duration of 37.7 weeks. Conclusion We were able to integrate available data, including those from high quality surveys and sub-optimal studies, into a model adjusting for known methodological sources of heterogeneity. We were also able to estimate the epidemiology of MDD in regions with no available data. This informed GBD 2010 and the public health field, with a clearer understanding of the global distribution of MDD.","container-title":"PLOS ONE","DOI":"10.1371/journal.pone.0069637","ISSN":"1932-6203","issue":"7","journalAbbreviation":"PLOS ONE","language":"en","page":"e69637","source":"PLoS Journals","title":"The Epidemiological Modelling of Major Depressive Disorder: Application for the Global Burden of Disease Study 2010","title-short":"The Epidemiological Modelling of Major Depressive Disorder","volume":"8","author":[{"family":"Ferrari","given":"Alize J."},{"family":"Charlson","given":"Fiona J."},{"family":"Norman","given":"Rosana E."},{"family":"Flaxman","given":"Abraham D."},{"family":"Patten","given":"Scott B."},{"family":"Vos","given":"Theo"},{"family":"Whiteford","given":"Harvey A."}],"issued":{"date-parts":[["2013",7,29]]}}}],"schema":"https://github.com/citation-style-language/schema/raw/master/csl-citation.json"}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w:t>
      </w:r>
      <w:r w:rsidRPr="00B120EF">
        <w:rPr>
          <w:rFonts w:cstheme="minorHAnsi"/>
          <w:sz w:val="24"/>
          <w:szCs w:val="24"/>
        </w:rPr>
        <w:fldChar w:fldCharType="end"/>
      </w:r>
      <w:r w:rsidRPr="00B120EF">
        <w:rPr>
          <w:rFonts w:cstheme="minorHAnsi"/>
          <w:sz w:val="24"/>
          <w:szCs w:val="24"/>
        </w:rPr>
        <w:t xml:space="preserve">, and reducing quality of life, to increasing mortality from other medical conditions </w:t>
      </w:r>
      <w:r w:rsidRPr="00B120EF">
        <w:rPr>
          <w:rFonts w:cstheme="minorHAnsi"/>
          <w:sz w:val="24"/>
          <w:szCs w:val="24"/>
        </w:rPr>
        <w:fldChar w:fldCharType="begin"/>
      </w:r>
      <w:r w:rsidRPr="00B120EF">
        <w:rPr>
          <w:rFonts w:cstheme="minorHAnsi"/>
          <w:sz w:val="24"/>
          <w:szCs w:val="24"/>
        </w:rPr>
        <w:instrText xml:space="preserve"> ADDIN ZOTERO_ITEM CSL_CITATION {"citationID":"X9xEc5Lf","properties":{"formattedCitation":"[3]","plainCitation":"[3]","noteIndex":0},"citationItems":[{"id":230,"uris":["http://zotero.org/users/4238844/items/JY7DHT39"],"uri":["http://zotero.org/users/4238844/items/JY7DHT39"],"itemData":{"id":230,"type":"article-journal","abstract":"&lt;h3&gt;Importance&lt;/h3&gt;&lt;p&gt;Despite the potential importance of understanding excess mortality among people with mental disorders, no comprehensive meta-analyses have been conducted quantifying mortality across mental disorders.&lt;/p&gt;&lt;h3&gt;Objective&lt;/h3&gt;&lt;p&gt;To conduct a systematic review and meta-analysis of mortality among people with mental disorders and examine differences in mortality risks by type of death, diagnosis, and study characteristics.&lt;/p&gt;&lt;h3&gt;Data Sources&lt;/h3&gt;&lt;p&gt;We searched EMBASE, MEDLINE, PsychINFO, and Web of Science from inception through May 7, 2014, including references of eligible articles. Our search strategy included terms for mental disorders (eg,&lt;i&gt;mental disorders&lt;/i&gt;,&lt;i&gt;serious mental illness&lt;/i&gt;, and&lt;i&gt;severe mental illness&lt;/i&gt;), specific diagnoses (eg,&lt;i&gt;schizophrenia&lt;/i&gt;,&lt;i&gt;depression&lt;/i&gt;,&lt;i&gt;anxiety&lt;/i&gt;, and&lt;i&gt;bipolar disorder&lt;/i&gt;), and mortality. We also used Google Scholar to identify articles that cited eligible articles.&lt;/p&gt;&lt;h3&gt;Study Selection&lt;/h3&gt;&lt;p&gt;English-language cohort studies that reported a mortality estimate of mental disorders compared with a general population or controls from the same study setting without mental illness were included. Two reviewers independently reviewed the titles, abstracts, and articles. Of 2481 studies identified, 203 articles met the eligibility criteria and represented 29 countries in 6 continents.&lt;/p&gt;&lt;h3&gt;Data Extraction and Synthesis&lt;/h3&gt;&lt;p&gt;One reviewer conducted a full abstraction of all data, and 2 reviewers verified accuracy.&lt;/p&gt;&lt;h3&gt;Main Outcomes and Measures&lt;/h3&gt;&lt;p&gt;Mortality estimates (eg, standardized mortality ratios, relative risks, hazard ratios, odds ratios, and years of potential life lost) comparing people with mental disorders and the general population or people without mental disorders. We used random-effects meta-analysis models to pool mortality ratios for all, natural, and unnatural causes of death. We also examined years of potential life lost and estimated the population attributable risk of mortality due to mental disorders.&lt;/p&gt;&lt;h3&gt;Results&lt;/h3&gt;&lt;p&gt;For all-cause mortality, the pooled relative risk of mortality among those with mental disorders (from 148 studies) was 2.22 (95% CI, 2.12-2.33). Of these, 135 studies revealed that mortality was significantly higher among people with mental disorders than among the comparison population. A total of 67.3% of deaths among people with mental disorders were due to natural causes, 17.5% to unnatural causes, and the remainder to other or unknown causes. The median years of potential life lost was 10 years (n = 24 studies). We estimate that 14.3% of deaths worldwide, or approximately 8 million deaths each year, are attributable to mental disorders.&lt;/p&gt;&lt;h3&gt;Conclusions and Relevance&lt;/h3&gt;&lt;p&gt;These estimates suggest that mental disorders rank among the most substantial causes of death worldwide. Efforts to quantify and address the global burden of illness need to better consider the role of mental disorders in preventable mortality.&lt;/p&gt;","container-title":"JAMA Psychiatry","DOI":"10.1001/jamapsychiatry.2014.2502","ISSN":"2168-622X","issue":"4","journalAbbreviation":"JAMA Psychiatry","language":"en","page":"334-341","source":"jamanetwork.com","title":"Mortality in Mental Disorders and Global Disease Burden Implications: A Systematic Review and Meta-analysis","title-short":"Mortality in Mental Disorders and Global Disease Burden Implications","volume":"72","author":[{"family":"Walker","given":"Elizabeth Reisinger"},{"family":"McGee","given":"Robin E."},{"family":"Druss","given":"Benjamin G."}],"issued":{"date-parts":[["2015",4,1]]}}}],"schema":"https://github.com/citation-style-language/schema/raw/master/csl-citation.json"}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w:t>
      </w:r>
      <w:r w:rsidRPr="00B120EF">
        <w:rPr>
          <w:rFonts w:cstheme="minorHAnsi"/>
          <w:sz w:val="24"/>
          <w:szCs w:val="24"/>
        </w:rPr>
        <w:fldChar w:fldCharType="end"/>
      </w:r>
      <w:r w:rsidRPr="00B120EF">
        <w:rPr>
          <w:rFonts w:cstheme="minorHAnsi"/>
          <w:sz w:val="24"/>
          <w:szCs w:val="24"/>
        </w:rPr>
        <w:t xml:space="preserve">. Consequently, major depressive disorder (MDD) is the second-leading cause of disability globally </w:t>
      </w:r>
      <w:r w:rsidRPr="00B120EF">
        <w:rPr>
          <w:rFonts w:cstheme="minorHAnsi"/>
          <w:sz w:val="24"/>
          <w:szCs w:val="24"/>
        </w:rPr>
        <w:fldChar w:fldCharType="begin"/>
      </w:r>
      <w:r w:rsidRPr="00B120EF">
        <w:rPr>
          <w:rFonts w:cstheme="minorHAnsi"/>
          <w:sz w:val="24"/>
          <w:szCs w:val="24"/>
        </w:rPr>
        <w:instrText xml:space="preserve"> ADDIN ZOTERO_ITEM CSL_CITATION {"citationID":"5Wf8i3Ud","properties":{"formattedCitation":"[4]","plainCitation":"[4]","noteIndex":0},"citationItems":[{"id":229,"uris":["http://zotero.org/users/4238844/items/AX6DWIBY"],"uri":["http://zotero.org/users/4238844/items/AX6DWIBY"],"itemData":{"id":229,"type":"article-journal","abstract":"Background The Global Burden of Disease, Injuries, and Risk Factor study 2013 (GBD 2013) is the ﬁrst of a series of annual updates of the GBD. Risk factor quantiﬁcation, particularly of modiﬁable risk factors, can help to identify emerging threats to population health and opportunities for prevention. The GBD 2013 provides a timely opportunity to update the comparative risk assessment with new data for exposure, relative risks, and evidence on the appropriate counterfactual risk distribution.","container-title":"The Lancet","DOI":"10.1016/S0140-6736(15)00128-2","ISSN":"01406736","issue":"10010","language":"en","page":"2287-2323","source":"Crossref","title":"Global, regional, and national comparative risk assessment of 79 behavioural, environmental and occupational, and metabolic risks or clusters of risks in 188 countries, 1990–2013: a systematic analysis for the Global Burden of Disease Study 2013","title-short":"Global, regional, and national comparative risk assessment of 79 behavioural, environmental and occupational, and metabolic risks or clusters of risks in 188 countries, 1990–2013","volume":"386","author":[{"family":"Forouzanfar","given":"Mohammad H"},{"family":"Alexander","given":"Lily"},{"family":"Anderson","given":"H Ross"},{"family":"Bachman","given":"Victoria F"},{"family":"Biryukov","given":"Stan"},{"family":"Brauer","given":"Michael"},{"family":"Burnett","given":"Richard"},{"family":"Casey","given":"Daniel"},{"family":"Coates","given":"Matthew M"},{"family":"Cohen","given":"Aaron"},{"family":"Delwiche","given":"Kristen"},{"family":"Estep","given":"Kara"},{"family":"Frostad","given":"Joseph J"},{"family":"Kc","given":"Astha"},{"family":"Kyu","given":"Hmwe H"},{"family":"Moradi-Lakeh","given":"Maziar"},{"family":"Ng","given":"Marie"},{"family":"Slepak","given":"Erica Leigh"},{"family":"Thomas","given":"Bernadette A"},{"family":"Wagner","given":"Joseph"},{"family":"Aasvang","given":"Gunn Marit"},{"family":"Abbafati","given":"Cristiana"},{"family":"Ozgoren","given":"Ayse Abbasoglu"},{"family":"Abd-Allah","given":"Foad"},{"family":"Abera","given":"Semaw F"},{"family":"Aboyans","given":"Victor"},{"family":"Abraham","given":"Biju"},{"family":"Abraham","given":"Jerry Puthenpurakal"},{"family":"Abubakar","given":"Ibrahim"},{"family":"Abu-Rmeileh","given":"Niveen M E"},{"family":"Aburto","given":"Tania C"},{"family":"Achoki","given":"Tom"},{"family":"Adelekan","given":"Ademola"},{"family":"Adofo","given":"Koranteng"},{"family":"Adou","given":"Arsène K"},{"family":"Adsuar","given":"José C"},{"family":"Afshin","given":"Ashkan"},{"family":"Agardh","given":"Emilie E"},{"family":"Al Khabouri","given":"Mazin J"},{"family":"Al Lami","given":"Faris H"},{"family":"Alam","given":"Sayed Saidul"},{"family":"Alasfoor","given":"Deena"},{"family":"Albittar","given":"Mohammed I"},{"family":"Alegretti","given":"Miguel A"},{"family":"Aleman","given":"Alicia V"},{"family":"Alemu","given":"Zewdie A"},{"family":"Alfonso-Cristancho","given":"Rafael"},{"family":"Alhabib","given":"Samia"},{"family":"Ali","given":"Raghib"},{"family":"Ali","given":"Mohammed K"},{"family":"Alla","given":"François"},{"family":"Allebeck","given":"Peter"},{"family":"Allen","given":"Peter J"},{"family":"Alsharif","given":"Ubai"},{"family":"Alvarez","given":"Elena"},{"family":"Alvis-Guzman","given":"Nelson"},{"family":"Amankwaa","given":"Adansi A"},{"family":"Amare","given":"Azmeraw T"},{"family":"Ameh","given":"Emmanuel A"},{"family":"Ameli","given":"Omid"},{"family":"Amini","given":"Heresh"},{"family":"Ammar","given":"Walid"},{"family":"Anderson","given":"Benjamin O"},{"family":"Antonio","given":"Carl Abelardo T"},{"family":"Anwari","given":"Palwasha"},{"family":"Cunningham","given":"Solveig Argeseanu"},{"family":"Arnlöv","given":"Johan"},{"family":"Arsenijevic","given":"Valentina S Arsic"},{"family":"Artaman","given":"Al"},{"family":"Asghar","given":"Rana J"},{"family":"Assadi","given":"Reza"},{"family":"Atkins","given":"Lydia S"},{"family":"Atkinson","given":"Charles"},{"family":"Avila","given":"Marco A"},{"family":"Awuah","given":"Baffour"},{"family":"Badawi","given":"Alaa"},{"family":"Bahit","given":"Maria C"},{"family":"Bakfalouni","given":"Talal"},{"family":"Balakrishnan","given":"Kalpana"},{"family":"Balalla","given":"Shivanthi"},{"family":"Balu","given":"Ravi Kumar"},{"family":"Banerjee","given":"Amitava"},{"family":"Barber","given":"Ryan M"},{"family":"Barker-Collo","given":"Suzanne L"},{"family":"Barquera","given":"Simon"},{"family":"Barregard","given":"Lars"},{"family":"Barrero","given":"Lope H"},{"family":"Barrientos-Gutierrez","given":"Tonatiuh"},{"family":"Basto-Abreu","given":"Ana C"},{"family":"Basu","given":"Arindam"},{"family":"Basu","given":"Sanjay"},{"family":"Basulaiman","given":"Mohammed O"},{"family":"Ruvalcaba","given":"Carolina Batis"},{"family":"Beardsley","given":"Justin"},{"family":"Bedi","given":"Neeraj"},{"family":"Bekele","given":"Tolesa"},{"family":"Bell","given":"Michelle L"},{"family":"Benjet","given":"Corina"},{"family":"Bennett","given":"Derrick A"},{"family":"Benzian","given":"Habib"},{"family":"Bernabé","given":"Eduardo"},{"family":"Beyene","given":"Tariku J"},{"family":"Bhala","given":"Neeraj"},{"family":"Bhalla","given":"Ashish"},{"family":"Bhutta","given":"Zulfiqar A"},{"family":"Bikbov","given":"Boris"},{"family":"Abdulhak","given":"Aref A Bin"},{"family":"Blore","given":"Jed D"},{"family":"Blyth","given":"Fiona M"},{"family":"Bohensky","given":"Megan A"},{"family":"Başara","given":"Berrak Bora"},{"family":"Borges","given":"Guilherme"},{"family":"Bornstein","given":"Natan M"},{"family":"Bose","given":"Dipan"},{"family":"Boufous","given":"Soufiane"},{"family":"Bourne","given":"Rupert R"},{"family":"Brainin","given":"Michael"},{"family":"Brazinova","given":"Alexandra"},{"family":"Breitborde","given":"Nicholas J"},{"family":"Brenner","given":"Hermann"},{"family":"Briggs","given":"Adam D M"},{"family":"Broday","given":"David M"},{"family":"Brooks","given":"Peter M"},{"family":"Bruce","given":"Nigel G"},{"family":"Brugha","given":"Traolach S"},{"family":"Brunekreef","given":"Bert"},{"family":"Buchbinder","given":"Rachelle"},{"family":"Bui","given":"Linh N"},{"family":"Bukhman","given":"Gene"},{"family":"Bulloch","given":"Andrew G"},{"family":"Burch","given":"Michael"},{"family":"Burney","given":"Peter G J"},{"family":"Campos-Nonato","given":"Ismael R"},{"family":"Campuzano","given":"Julio C"},{"family":"Cantoral","given":"Alejandra J"},{"family":"Caravanos","given":"Jack"},{"family":"Cárdenas","given":"Rosario"},{"family":"Cardis","given":"Elisabeth"},{"family":"Carpenter","given":"David O"},{"family":"Caso","given":"Valeria"},{"family":"Castañeda-Orjuela","given":"Carlos A"},{"family":"Castro","given":"Ruben E"},{"family":"Catalá-López","given":"Ferrán"},{"family":"Cavalleri","given":"Fiorella"},{"family":"Çavlin","given":"Alanur"},{"family":"Chadha","given":"Vineet K"},{"family":"Chang","given":"Jung-chen"},{"family":"Charlson","given":"Fiona J"},{"family":"Chen","given":"Honglei"},{"family":"Chen","given":"Wanqing"},{"family":"Chen","given":"Zhengming"},{"family":"Chiang","given":"Peggy P"},{"family":"Chimed-Ochir","given":"Odgerel"},{"family":"Chowdhury","given":"Rajiv"},{"family":"Christophi","given":"Costas A"},{"family":"Chuang","given":"Ting-Wu"},{"family":"Chugh","given":"Sumeet S"},{"family":"Cirillo","given":"Massimo"},{"family":"Claßen","given":"Thomas KD"},{"family":"Colistro","given":"Valentina"},{"family":"Colomar","given":"Mercedes"},{"family":"Colquhoun","given":"Samantha M"},{"family":"Contreras","given":"Alejandra G"},{"family":"Cooper","given":"Cyrus"},{"family":"Cooperrider","given":"Kimberly"},{"family":"Cooper","given":"Leslie T"},{"family":"Coresh","given":"Josef"},{"family":"Courville","given":"Karen J"},{"family":"Criqui","given":"Michael H"},{"family":"Cuevas-Nasu","given":"Lucia"},{"family":"Damsere-Derry","given":"James"},{"family":"Danawi","given":"Hadi"},{"family":"Dandona","given":"Lalit"},{"family":"Dandona","given":"Rakhi"},{"family":"Dargan","given":"Paul I"},{"family":"Davis","given":"Adrian"},{"family":"Davitoiu","given":"Dragos V"},{"family":"Dayama","given":"Anand"},{"family":"Castro","given":"E Filipa","non-dropping-particle":"de"},{"family":"De la Cruz-Góngora","given":"Vanessa"},{"family":"De Leo","given":"Diego"},{"family":"Lima","given":"Graça","non-dropping-particle":"de"},{"family":"Degenhardt","given":"Louisa"},{"family":"Pozo-Cruz","given":"Borja","non-dropping-particle":"del"},{"family":"Dellavalle","given":"Robert P"},{"family":"Deribe","given":"Kebede"},{"family":"Derrett","given":"Sarah"},{"family":"Jarlais","given":"Don C Des"},{"family":"Dessalegn","given":"Muluken"},{"family":"deVeber","given":"Gabrielle A"},{"family":"Devries","given":"Karen M"},{"family":"Dharmaratne","given":"Samath D"},{"family":"Dherani","given":"Mukesh K"},{"family":"Dicker","given":"Daniel"},{"family":"Ding","given":"Eric L"},{"family":"Dokova","given":"Klara"},{"family":"Dorsey","given":"E Ray"},{"family":"Driscoll","given":"Tim R"},{"family":"Duan","given":"Leilei"},{"family":"Durrani","given":"Adnan M"},{"family":"Ebel","given":"Beth E"},{"family":"Ellenbogen","given":"Richard G"},{"family":"Elshrek","given":"Yousef M"},{"family":"Endres","given":"Matthias"},{"family":"Ermakov","given":"Sergey P"},{"family":"Erskine","given":"Holly E"},{"family":"Eshrati","given":"Babak"},{"family":"Esteghamati","given":"Alireza"},{"family":"Fahimi","given":"Saman"},{"family":"Faraon","given":"Emerito Jose A"},{"family":"Farzadfar","given":"Farshad"},{"family":"Fay","given":"Derek F J"},{"family":"Feigin","given":"Valery L"},{"family":"Feigl","given":"Andrea B"},{"family":"Fereshtehnejad","given":"Seyed-Mohammad"},{"family":"Ferrari","given":"Alize J"},{"family":"Ferri","given":"Cleusa P"},{"family":"Flaxman","given":"Abraham D"},{"family":"Fleming","given":"Thomas D"},{"family":"Foigt","given":"Nataliya"},{"family":"Foreman","given":"Kyle J"},{"family":"Paleo","given":"Urbano Fra"},{"family":"Franklin","given":"Richard C"},{"family":"Gabbe","given":"Belinda"},{"family":"Gaffikin","given":"Lynne"},{"family":"Gakidou","given":"Emmanuela"},{"family":"Gamkrelidze","given":"Amiran"},{"family":"Gankpé","given":"Fortuné G"},{"family":"Gansevoort","given":"Ron T"},{"family":"García-Guerra","given":"Francisco A"},{"family":"Gasana","given":"Evariste"},{"family":"Geleijnse","given":"Johanna M"},{"family":"Gessner","given":"Bradford D"},{"family":"Gething","given":"Pete"},{"family":"Gibney","given":"Katherine B"},{"family":"Gillum","given":"Richard F"},{"family":"Ginawi","given":"Ibrahim A M"},{"family":"Giroud","given":"Maurice"},{"family":"Giussani","given":"Giorgia"},{"family":"Goenka","given":"Shifalika"},{"family":"Goginashvili","given":"Ketevan"},{"family":"Dantes","given":"Hector Gomez"},{"family":"Gona","given":"Philimon"},{"family":"Cosio","given":"Teresita Gonzalez","non-dropping-particle":"de"},{"family":"González-Castell","given":"Dinorah"},{"family":"Gotay","given":"Carolyn C"},{"family":"Goto","given":"Atsushi"},{"family":"Gouda","given":"Hebe N"},{"family":"Guerrant","given":"Richard L"},{"family":"Gugnani","given":"Harish C"},{"family":"Guillemin","given":"Francis"},{"family":"Gunnell","given":"David"},{"family":"Gupta","given":"Rahul"},{"family":"Gupta","given":"Rajeev"},{"family":"Gutiérrez","given":"Reyna A"},{"family":"Hafezi-Nejad","given":"Nima"},{"family":"Hagan","given":"Holly"},{"family":"Hagstromer","given":"Maria"},{"family":"Halasa","given":"Yara A"},{"family":"Hamadeh","given":"Randah R"},{"family":"Hammami","given":"Mouhanad"},{"family":"Hankey","given":"Graeme J"},{"family":"Hao","given":"Yuantao"},{"family":"Harb","given":"Hilda L"},{"family":"Haregu","given":"Tilahun Nigatu"},{"family":"Haro","given":"Josep Maria"},{"family":"Havmoeller","given":"Rasmus"},{"family":"Hay","given":"Simon I"},{"family":"Hedayati","given":"Mohammad T"},{"family":"Heredia-Pi","given":"Ileana B"},{"family":"Hernandez","given":"Lucia"},{"family":"Heuton","given":"Kyle R"},{"family":"Heydarpour","given":"Pouria"},{"family":"Hijar","given":"Martha"},{"family":"Hoek","given":"Hans W"},{"family":"Hoffman","given":"Howard J"},{"family":"Hornberger","given":"John C"},{"family":"Hosgood","given":"H Dean"},{"family":"Hoy","given":"Damian G"},{"family":"Hsairi","given":"Mohamed"},{"family":"Hu","given":"Guoqing"},{"family":"Hu","given":"Howard"},{"family":"Huang","given":"Cheng"},{"family":"Huang","given":"John J"},{"family":"Hubbell","given":"Bryan J"},{"family":"Huiart","given":"Laetitia"},{"family":"Husseini","given":"Abdullatif"},{"family":"Iannarone","given":"Marissa L"},{"family":"Iburg","given":"Kim M"},{"family":"Idrisov","given":"Bulat T"},{"family":"Ikeda","given":"Nayu"},{"family":"Innos","given":"Kaire"},{"family":"Inoue","given":"Manami"},{"family":"Islami","given":"Farhad"},{"family":"Ismayilova","given":"Samaya"},{"family":"Jacobsen","given":"Kathryn H"},{"family":"Jansen","given":"Henrica A"},{"family":"Jarvis","given":"Deborah L"},{"family":"Jassal","given":"Simerjot K"},{"family":"Jauregui","given":"Alejandra"},{"family":"Jayaraman","given":"Sudha"},{"family":"Jeemon","given":"Panniyammakal"},{"family":"Jensen","given":"Paul N"},{"family":"Jha","given":"Vivekanand"},{"family":"Jiang","given":"Fan"},{"family":"Jiang","given":"Guohong"},{"family":"Jiang","given":"Ying"},{"family":"Jonas","given":"Jost B"},{"family":"Juel","given":"Knud"},{"family":"Kan","given":"Haidong"},{"family":"Roseline","given":"Sidibe S Kany"},{"family":"Karam","given":"Nadim E"},{"family":"Karch","given":"André"},{"family":"Karema","given":"Corine K"},{"family":"Karthikeyan","given":"Ganesan"},{"family":"Kaul","given":"Anil"},{"family":"Kawakami","given":"Norito"},{"family":"Kazi","given":"Dhruv S"},{"family":"Kemp","given":"Andrew H"},{"family":"Kengne","given":"Andre P"},{"family":"Keren","given":"Andre"},{"family":"Khader","given":"Yousef S"},{"family":"Khalifa","given":"Shams Eldin Ali Hassan"},{"family":"Khan","given":"Ejaz A"},{"family":"Khang","given":"Young-Ho"},{"family":"Khatibzadeh","given":"Shahab"},{"family":"Khonelidze","given":"Irma"},{"family":"Kieling","given":"Christian"},{"family":"Kim","given":"Daniel"},{"family":"Kim","given":"Sungroul"},{"family":"Kim","given":"Yunjin"},{"family":"Kimokoti","given":"Ruth W"},{"family":"Kinfu","given":"Yohannes"},{"family":"Kinge","given":"Jonas M"},{"family":"Kissela","given":"Brett M"},{"family":"Kivipelto","given":"Miia"},{"family":"Knibbs","given":"Luke D"},{"family":"Knudsen","given":"Ann Kristin"},{"family":"Kokubo","given":"Yoshihiro"},{"family":"Kose","given":"M Rifat"},{"family":"Kosen","given":"Soewarta"},{"family":"Kraemer","given":"Alexander"},{"family":"Kravchenko","given":"Michael"},{"family":"Krishnaswami","given":"Sanjay"},{"family":"Kromhout","given":"Hans"},{"family":"Ku","given":"Tiffany"},{"family":"Defo","given":"Barthelemy Kuate"},{"family":"Bicer","given":"Burcu Kucuk"},{"family":"Kuipers","given":"Ernst J"},{"family":"Kulkarni","given":"Chanda"},{"family":"Kulkarni","given":"Veena S"},{"family":"Kumar","given":"G Anil"},{"family":"Kwan","given":"Gene F"},{"family":"Lai","given":"Taavi"},{"family":"Balaji","given":"Arjun Lakshmana"},{"family":"Lalloo","given":"Ratilal"},{"family":"Lallukka","given":"Tea"},{"family":"Lam","given":"Hilton"},{"family":"Lan","given":"Qing"},{"family":"Lansingh","given":"Van C"},{"family":"Larson","given":"Heidi J"},{"family":"Larsson","given":"Anders"},{"family":"Laryea","given":"Dennis O"},{"family":"Lavados","given":"Pablo M"},{"family":"Lawrynowicz","given":"Alicia E"},{"family":"Leasher","given":"Janet L"},{"family":"Lee","given":"Jong-Tae"},{"family":"Leigh","given":"James"},{"family":"Leung","given":"Ricky"},{"family":"Levi","given":"Miriam"},{"family":"Li","given":"Yichong"},{"family":"Li","given":"Yongmei"},{"family":"Liang","given":"Juan"},{"family":"Liang","given":"Xiaofeng"},{"family":"Lim","given":"Stephen S"},{"family":"Lindsay","given":"M Patrice"},{"family":"Lipshultz","given":"Steven E"},{"family":"Liu","given":"Shiwei"},{"family":"Liu","given":"Yang"},{"family":"Lloyd","given":"Belinda K"},{"family":"Logroscino","given":"Giancarlo"},{"family":"London","given":"Stephanie J"},{"family":"Lopez","given":"Nancy"},{"family":"Lortet-Tieulent","given":"Joannie"},{"family":"Lotufo","given":"Paulo A"},{"family":"Lozano","given":"Rafael"},{"family":"Lunevicius","given":"Raimundas"},{"family":"Ma","given":"Jixiang"},{"family":"Ma","given":"Stefan"},{"family":"Machado","given":"Vasco M P"},{"family":"MacIntyre","given":"Michael F"},{"family":"Magis-Rodriguez","given":"Carlos"},{"family":"Mahdi","given":"Abbas A"},{"family":"Majdan","given":"Marek"},{"family":"Malekzadeh","given":"Reza"},{"family":"Mangalam","given":"Srikanth"},{"family":"Mapoma","given":"Christopher C"},{"family":"Marape","given":"Marape"},{"family":"Marcenes","given":"Wagner"},{"family":"Margolis","given":"David J"},{"family":"Margono","given":"Christopher"},{"family":"Marks","given":"Guy B"},{"family":"Martin","given":"Randall V"},{"family":"Marzan","given":"Melvin B"},{"family":"Mashal","given":"Mohammad T"},{"family":"Masiye","given":"Felix"},{"family":"Mason-Jones","given":"Amanda J"},{"family":"Matsushita","given":"Kunihiro"},{"family":"Matzopoulos","given":"Richard"},{"family":"Mayosi","given":"Bongani M"},{"family":"Mazorodze","given":"Tasara T"},{"family":"McKay","given":"Abigail C"},{"family":"McKee","given":"Martin"},{"family":"McLain","given":"Abigail"},{"family":"Meaney","given":"Peter A"},{"family":"Medina","given":"Catalina"},{"family":"Mehndiratta","given":"Man Mohan"},{"family":"Mejia-Rodriguez","given":"Fabiola"},{"family":"Mekonnen","given":"Wubegzier"},{"family":"Melaku","given":"Yohannes A"},{"family":"Meltzer","given":"Michele"},{"family":"Memish","given":"Ziad A"},{"family":"Mendoza","given":"Walter"},{"family":"Mensah","given":"George A"},{"family":"Meretoja","given":"Atte"},{"family":"Mhimbira","given":"Francis Apolinary"},{"family":"Micha","given":"Renata"},{"family":"Miller","given":"Ted R"},{"family":"Mills","given":"Edward J"},{"family":"Misganaw","given":"Awoke"},{"family":"Mishra","given":"Santosh"},{"family":"Ibrahim","given":"Norlinah Mohamed"},{"family":"Mohammad","given":"Karzan A"},{"family":"Mokdad","given":"Ali H"},{"family":"Mola","given":"Glen L"},{"family":"Monasta","given":"Lorenzo"},{"family":"Hernandez","given":"Julio C Montañez"},{"family":"Montico","given":"Marcella"},{"family":"Moore","given":"Ami R"},{"family":"Morawska","given":"Lidia"},{"family":"Mori","given":"Rintaro"},{"family":"Moschandreas","given":"Joanna"},{"family":"Moturi","given":"Wilkister N"},{"family":"Mozaffarian","given":"Dariush"},{"family":"Mueller","given":"Ulrich O"},{"family":"Mukaigawara","given":"Mitsuru"},{"family":"Mullany","given":"Erin C"},{"family":"Murthy","given":"Kinnari S"},{"family":"Naghavi","given":"Mohsen"},{"family":"Nahas","given":"Ziad"},{"family":"Naheed","given":"Aliya"},{"family":"Naidoo","given":"Kovin S"},{"family":"Naldi","given":"Luigi"},{"family":"Nand","given":"Devina"},{"family":"Nangia","given":"Vinay"},{"family":"Narayan","given":"KM Venkat"},{"family":"Nash","given":"Denis"},{"family":"Neal","given":"Bruce"},{"family":"Nejjari","given":"Chakib"},{"family":"Neupane","given":"Sudan P"},{"family":"Newton","given":"Charles R"},{"family":"Ngalesoni","given":"Frida N"},{"family":"Dieu Ngirabega","given":"Jean","non-dropping-particle":"de"},{"family":"Nguyen","given":"Grant"},{"family":"Nguyen","given":"Nhung T"},{"family":"Nieuwenhuijsen","given":"Mark J"},{"family":"Nisar","given":"Muhammad I"},{"family":"Nogueira","given":"José R"},{"family":"Nolla","given":"Joan M"},{"family":"Nolte","given":"Sandra"},{"family":"Norheim","given":"Ole F"},{"family":"Norman","given":"Rosana E"},{"family":"Norrving","given":"Bo"},{"family":"Nyakarahuka","given":"Luke"},{"family":"Oh","given":"In-Hwan"},{"family":"Ohkubo","given":"Takayoshi"},{"family":"Olusanya","given":"Bolajoko O"},{"family":"Omer","given":"Saad B"},{"family":"Opio","given":"John Nelson"},{"family":"Orozco","given":"Ricardo"},{"family":"Pagcatipunan","given":"Rodolfo S"},{"family":"Pain","given":"Amanda W"},{"family":"Pandian","given":"Jeyaraj D"},{"family":"Panelo","given":"Carlo Irwin A"},{"family":"Papachristou","given":"Christina"},{"family":"Park","given":"Eun-Kee"},{"family":"Parry","given":"Charles D"},{"family":"Caicedo","given":"Angel J Paternina"},{"family":"Patten","given":"Scott B"},{"family":"Paul","given":"Vinod K"},{"family":"Pavlin","given":"Boris I"},{"family":"Pearce","given":"Neil"},{"family":"Pedraza","given":"Lilia S"},{"family":"Pedroza","given":"Andrea"},{"family":"Stokic","given":"Ljiljana Pejin"},{"family":"Pekericli","given":"Ayfer"},{"family":"Pereira","given":"David M"},{"family":"Perez-Padilla","given":"Rogelio"},{"family":"Perez-Ruiz","given":"Fernando"},{"family":"Perico","given":"Norberto"},{"family":"Perry","given":"Samuel A L"},{"family":"Pervaiz","given":"Aslam"},{"family":"Pesudovs","given":"Konrad"},{"family":"Peterson","given":"Carrie B"},{"family":"Petzold","given":"Max"},{"family":"Phillips","given":"Michael R"},{"family":"Phua","given":"Hwee Pin"},{"family":"Plass","given":"Dietrich"},{"family":"Poenaru","given":"Dan"},{"family":"Polanczyk","given":"Guilherme V"},{"family":"Polinder","given":"Suzanne"},{"family":"Pond","given":"Constance D"},{"family":"Pope","given":"C Arden"},{"family":"Pope","given":"Daniel"},{"family":"Popova","given":"Svetlana"},{"family":"Pourmalek","given":"Farshad"},{"family":"Powles","given":"John"},{"family":"Prabhakaran","given":"Dorairaj"},{"family":"Prasad","given":"Noela M"},{"family":"Qato","given":"Dima M"},{"family":"Quezada","given":"Amado D"},{"family":"Quistberg","given":"D Alex A"},{"family":"Racapé","given":"Lionel"},{"family":"Rafay","given":"Anwar"},{"family":"Rahimi","given":"Kazem"},{"family":"Rahimi-Movaghar","given":"Vafa"},{"family":"Rahman","given":"Sajjad Ur"},{"family":"Raju","given":"Murugesan"},{"family":"Rakovac","given":"Ivo"},{"family":"Rana","given":"Saleem M"},{"family":"Rao","given":"Mayuree"},{"family":"Razavi","given":"Homie"},{"family":"Reddy","given":"K Srinath"},{"family":"Refaat","given":"Amany H"},{"family":"Rehm","given":"Jürgen"},{"family":"Remuzzi","given":"Giuseppe"},{"family":"Ribeiro","given":"Antonio L"},{"family":"Riccio","given":"Patricia M"},{"family":"Richardson","given":"Lee"},{"family":"Riederer","given":"Anne"},{"family":"Robinson","given":"Margaret"},{"family":"Roca","given":"Anna"},{"family":"Rodriguez","given":"Alina"},{"family":"Rojas-Rueda","given":"David"},{"family":"Romieu","given":"Isabelle"},{"family":"Ronfani","given":"Luca"},{"family":"Room","given":"Robin"},{"family":"Roy","given":"Nobhojit"},{"family":"Ruhago","given":"George M"},{"family":"Rushton","given":"Lesley"},{"family":"Sabin","given":"Nsanzimana"},{"family":"Sacco","given":"Ralph L"},{"family":"Saha","given":"Sukanta"},{"family":"Sahathevan","given":"Ramesh"},{"family":"Sahraian","given":"Mohammad Ali"},{"family":"Salomon","given":"Joshua A"},{"family":"Salvo","given":"Deborah"},{"family":"Sampson","given":"Uchechukwu K"},{"family":"Sanabria","given":"Juan R"},{"family":"Sanchez","given":"Luz Maria"},{"family":"Sánchez-Pimienta","given":"Tania G"},{"family":"Sanchez-Riera","given":"Lidia"},{"family":"Sandar","given":"Logan"},{"family":"Santos","given":"Itamar S"},{"family":"Sapkota","given":"Amir"},{"family":"Satpathy","given":"Maheswar"},{"family":"Saunders","given":"James E"},{"family":"Sawhney","given":"Monika"},{"family":"Saylan","given":"Mete I"},{"family":"Scarborough","given":"Peter"},{"family":"Schmidt","given":"Jürgen C"},{"family":"Schneider","given":"Ione J C"},{"family":"Schöttker","given":"Ben"},{"family":"Schwebel","given":"David C"},{"family":"Scott","given":"James G"},{"family":"Seedat","given":"Soraya"},{"family":"Sepanlou","given":"Sadaf G"},{"family":"Serdar","given":"Berrin"},{"family":"Servan-Mori","given":"Edson E"},{"family":"Shaddick","given":"Gavin"},{"family":"Shahraz","given":"Saeid"},{"family":"Levy","given":"Teresa Shamah"},{"family":"Shangguan","given":"Siyi"},{"family":"She","given":"Jun"},{"family":"Sheikhbahaei","given":"Sara"},{"family":"Shibuya","given":"Kenji"},{"family":"Shin","given":"Hwashin H"},{"family":"Shinohara","given":"Yukito"},{"family":"Shiri","given":"Rahman"},{"family":"Shishani","given":"Kawkab"},{"family":"Shiue","given":"Ivy"},{"family":"Sigfusdottir","given":"Inga D"},{"family":"Silberberg","given":"Donald H"},{"family":"Simard","given":"Edgar P"},{"family":"Sindi","given":"Shireen"},{"family":"Singh","given":"Abhishek"},{"family":"Singh","given":"Gitanjali M"},{"family":"Singh","given":"Jasvinder A"},{"family":"Skirbekk","given":"Vegard"},{"family":"Sliwa","given":"Karen"},{"family":"Soljak","given":"Michael"},{"family":"Soneji","given":"Samir"},{"family":"Søreide","given":"Kjetil"},{"family":"Soshnikov","given":"Sergey"},{"family":"Sposato","given":"Luciano A"},{"family":"Sreeramareddy","given":"Chandrashekhar T"},{"family":"Stapelberg","given":"Nicolas J C"},{"family":"Stathopoulou","given":"Vasiliki"},{"family":"Steckling","given":"Nadine"},{"family":"Stein","given":"Dan J"},{"family":"Stein","given":"Murray B"},{"family":"Stephens","given":"Natalie"},{"family":"Stöckl","given":"Heidi"},{"family":"Straif","given":"Kurt"},{"family":"Stroumpoulis","given":"Konstantinos"},{"family":"Sturua","given":"Lela"},{"family":"Sunguya","given":"Bruno F"},{"family":"Swaminathan","given":"Soumya"},{"family":"Swaroop","given":"Mamta"},{"family":"Sykes","given":"Bryan L"},{"family":"Tabb","given":"Karen M"},{"family":"Takahashi","given":"Ken"},{"family":"Talongwa","given":"Roberto T"},{"family":"Tandon","given":"Nikhil"},{"family":"Tanne","given":"David"},{"family":"Tanner","given":"Marcel"},{"family":"Tavakkoli","given":"Mohammad"},{"family":"Te Ao","given":"Braden J"},{"family":"Teixeira","given":"Carolina M"},{"family":"Téllez Rojo","given":"Martha M"},{"family":"Terkawi","given":"Abdullah S"},{"family":"Texcalac-Sangrador","given":"José Luis"},{"family":"Thackway","given":"Sarah V"},{"family":"Thomson","given":"Blake"},{"family":"Thorne-Lyman","given":"Andrew L"},{"family":"Thrift","given":"Amanda G"},{"family":"Thurston","given":"George D"},{"family":"Tillmann","given":"Taavi"},{"family":"Tobollik","given":"Myriam"},{"family":"Tonelli","given":"Marcello"},{"family":"Topouzis","given":"Fotis"},{"family":"Towbin","given":"Jeffrey A"},{"family":"Toyoshima","given":"Hideaki"},{"family":"Traebert","given":"Jefferson"},{"family":"Tran","given":"Bach X"},{"family":"Trasande","given":"Leonardo"},{"family":"Trillini","given":"Matias"},{"family":"Trujillo","given":"Ulises"},{"family":"Dimbuene","given":"Zacharie Tsala"},{"family":"Tsilimbaris","given":"Miltiadis"},{"family":"Tuzcu","given":"Emin Murat"},{"family":"Uchendu","given":"Uche S"},{"family":"Ukwaja","given":"Kingsley N"},{"family":"Uzun","given":"Selen B"},{"family":"Vijver","given":"Steven","non-dropping-particle":"van de"},{"family":"Van Dingenen","given":"Rita"},{"family":"Gool","given":"Coen H","non-dropping-particle":"van"},{"family":"Os","given":"Jim","non-dropping-particle":"van"},{"family":"Varakin","given":"Yuri Y"},{"family":"Vasankari","given":"Tommi J"},{"family":"Vasconcelos","given":"Ana Maria N"},{"family":"Vavilala","given":"Monica S"},{"family":"Veerman","given":"Lennert J"},{"family":"Velasquez-Melendez","given":"Gustavo"},{"family":"Venketasubramanian","given":"N"},{"family":"Vijayakumar","given":"Lakshmi"},{"family":"Villalpando","given":"Salvador"},{"family":"Violante","given":"Francesco S"},{"family":"Vlassov","given":"Vasiliy Victorovich"},{"family":"Vollset","given":"Stein Emil"},{"family":"Wagner","given":"Gregory R"},{"family":"Waller","given":"Stephen G"},{"family":"Wallin","given":"Mitchell T"},{"family":"Wan","given":"Xia"},{"family":"Wang","given":"Haidong"},{"family":"Wang","given":"JianLi"},{"family":"Wang","given":"Linhong"},{"family":"Wang","given":"Wenzhi"},{"family":"Wang","given":"Yanping"},{"family":"Warouw","given":"Tati S"},{"family":"Watts","given":"Charlotte H"},{"family":"Weichenthal","given":"Scott"},{"family":"Weiderpass","given":"Elisabete"},{"family":"Weintraub","given":"Robert G"},{"family":"Werdecker","given":"Andrea"},{"family":"Wessells","given":"K Ryan"},{"family":"Westerman","given":"Ronny"},{"family":"Whiteford","given":"Harvey A"},{"family":"Wilkinson","given":"James D"},{"family":"Williams","given":"Hywel C"},{"family":"Williams","given":"Thomas N"},{"family":"Woldeyohannes","given":"Solomon M"},{"family":"Wolfe","given":"Charles D A"},{"family":"Wong","given":"John Q"},{"family":"Woolf","given":"Anthony D"},{"family":"Wright","given":"Jonathan L"},{"family":"Wurtz","given":"Brittany"},{"family":"Xu","given":"Gelin"},{"family":"Yan","given":"Lijing L"},{"family":"Yang","given":"Gonghuan"},{"family":"Yano","given":"Yuichiro"},{"family":"Ye","given":"Pengpeng"},{"family":"Yenesew","given":"Muluken"},{"family":"Yentür","given":"Gökalp K"},{"family":"Yip","given":"Paul"},{"family":"Yonemoto","given":"Naohiro"},{"family":"Yoon","given":"Seok-Jun"},{"family":"Younis","given":"Mustafa Z"},{"family":"Younoussi","given":"Zourkaleini"},{"family":"Yu","given":"Chuanhua"},{"family":"Zaki","given":"Maysaa E"},{"family":"Zhao","given":"Yong"},{"family":"Zheng","given":"Yingfeng"},{"family":"Zhou","given":"Maigeng"},{"family":"Zhu","given":"Jun"},{"family":"Zhu","given":"Shankuan"},{"family":"Zou","given":"Xiaonong"},{"family":"Zunt","given":"Joseph R"},{"family":"Lopez","given":"Alan D"},{"family":"Vos","given":"Theo"},{"family":"Murray","given":"Christopher J"}],"issued":{"date-parts":[["2015",12]]}}}],"schema":"https://github.com/citation-style-language/schema/raw/master/csl-citation.json"}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w:t>
      </w:r>
      <w:r w:rsidRPr="00B120EF">
        <w:rPr>
          <w:rFonts w:cstheme="minorHAnsi"/>
          <w:sz w:val="24"/>
          <w:szCs w:val="24"/>
        </w:rPr>
        <w:fldChar w:fldCharType="end"/>
      </w:r>
      <w:r w:rsidRPr="00B120EF">
        <w:rPr>
          <w:rFonts w:cstheme="minorHAnsi"/>
          <w:sz w:val="24"/>
          <w:szCs w:val="24"/>
        </w:rPr>
        <w:t xml:space="preserve"> and is associated with significant healthcare costs (5). </w:t>
      </w:r>
    </w:p>
    <w:p w14:paraId="58606DDB" w14:textId="77777777" w:rsidR="00B120EF" w:rsidRPr="00B120EF" w:rsidRDefault="00B120EF" w:rsidP="00B120EF">
      <w:pPr>
        <w:spacing w:after="0" w:line="360" w:lineRule="auto"/>
        <w:rPr>
          <w:rFonts w:cstheme="minorHAnsi"/>
          <w:sz w:val="24"/>
          <w:szCs w:val="24"/>
        </w:rPr>
      </w:pPr>
    </w:p>
    <w:p w14:paraId="0663551C"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Clinical guidelines recommend evidence-based treatments such as antidepressant medications for patients with moderate to severe MDD (5). Unfortunately, only 40-60% of patients will respond to an initial antidepressant and up to a third will show non-response to a second medication</w:t>
      </w:r>
      <w:r w:rsidRPr="00B120EF">
        <w:rPr>
          <w:rFonts w:cstheme="minorHAnsi"/>
          <w:sz w:val="24"/>
          <w:szCs w:val="24"/>
        </w:rPr>
        <w:fldChar w:fldCharType="begin"/>
      </w:r>
      <w:r w:rsidRPr="00B120EF">
        <w:rPr>
          <w:rFonts w:cstheme="minorHAnsi"/>
          <w:sz w:val="24"/>
          <w:szCs w:val="24"/>
        </w:rPr>
        <w:instrText xml:space="preserve"> ADDIN ZOTERO_ITEM CSL_CITATION {"citationID":"S0fNye9l","properties":{"formattedCitation":"[5]","plainCitation":"[5]","noteIndex":0},"citationItems":[{"id":522,"uris":["http://zotero.org/users/4238844/items/FU4TG8YN"],"uri":["http://zotero.org/users/4238844/items/FU4TG8YN"],"itemData":{"id":522,"type":"webpage","title":"Depression Treatment after Unsatisfactory Response to SSRIs when used as First-line Therapy | Effective Health Care Program","URL":"https://effectivehealthcare.ahrq.gov/products/depression-treatment-ssri/research-protocol","accessed":{"date-parts":[["2020",7,24]]}}}],"schema":"https://github.com/citation-style-language/schema/raw/master/csl-citation.json"}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[5</w:t>
      </w:r>
      <w:r w:rsidRPr="00B120EF">
        <w:rPr>
          <w:rFonts w:cstheme="minorHAnsi"/>
          <w:sz w:val="24"/>
          <w:szCs w:val="24"/>
        </w:rPr>
        <w:fldChar w:fldCharType="end"/>
      </w:r>
      <w:r w:rsidRPr="00B120EF">
        <w:rPr>
          <w:rFonts w:cstheme="minorHAnsi"/>
          <w:sz w:val="24"/>
          <w:szCs w:val="24"/>
        </w:rPr>
        <w:t>,</w:t>
      </w:r>
      <w:r w:rsidRPr="00B120EF">
        <w:rPr>
          <w:rFonts w:cstheme="minorHAnsi"/>
          <w:sz w:val="24"/>
          <w:szCs w:val="24"/>
        </w:rPr>
        <w:fldChar w:fldCharType="begin"/>
      </w:r>
      <w:r w:rsidRPr="00B120EF">
        <w:rPr>
          <w:rFonts w:cstheme="minorHAnsi"/>
          <w:sz w:val="24"/>
          <w:szCs w:val="24"/>
        </w:rPr>
        <w:instrText xml:space="preserve"> ADDIN ZOTERO_ITEM CSL_CITATION {"citationID":"Wqb5wYis","properties":{"formattedCitation":"[6]","plainCitation":"[6]","noteIndex":0},"citationItems":[{"id":278,"uris":["http://zotero.org/users/4238844/items/DQD7FWX8"],"uri":["http://zotero.org/users/4238844/items/DQD7FWX8"],"itemData":{"id":278,"type":"article-journal","abstract":"The recent questioning of the antidepressant effect of selective serotonin reuptake inhibitors (SSRIs) is partly based on the observation that approximately half of company-sponsored trials have failed to reveal a significant difference between active drug and placebo. Most of these have applied the Hamilton depression rating scale to assess symptom severity, the sum score for its 17 items (HDRS-17-sum) serving as effect parameter. In this study, we examined whether the negative outcomes of many SSRI trials may be partly caused by the use of this frequently questioned measure of response. We undertook patient-level post-hoc analyses of 18 industry-sponsored placebo-controlled trials regarding paroxetine, citalopram, sertraline or fluoxetine, and including in total 6669 adults with major depression, the aim being to assess what the outcome would have been if the single item depressed mood (rated 0–4) had been used as a measure of efficacy. In total, 32 drug-placebo comparisons were reassessed. While 18 out of 32 comparisons (56%) failed to separate active drug from placebo at week 6 with respect to reduction in HDRS-17-sum, only 3 out of 32 comparisons (9%) were negative when depressed mood was used as an effect parameter (P&lt;0.001). The observation that 29 out of 32 comparisons detected an antidepressant signal from the tested SSRI suggests the effect of these drugs to be more consistent across trials than previously assumed. Further, the frequent use of the HDRS-17-sum as an effect parameter may have distorted the current view on the usefulness of SSRIs and hampered the development of novel antidepressants.","container-title":"Molecular Psychiatry","DOI":"10.1038/mp.2015.53","ISSN":"1476-5578","issue":"4","language":"en","page":"523-530","source":"www.nature.com","title":"Consistent superiority of selective serotonin reuptake inhibitors over placebo in reducing depressed mood in patients with major depression","volume":"21","author":[{"family":"Hieronymus","given":"F."},{"family":"Emilsson","given":"J. F."},{"family":"Nilsson","given":"S."},{"family":"Eriksson","given":"E."}],"issued":{"date-parts":[["2016",4]]}}}],"schema":"https://github.com/citation-style-language/schema/raw/master/csl-citation.json"}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6]</w:t>
      </w:r>
      <w:r w:rsidRPr="00B120EF">
        <w:rPr>
          <w:rFonts w:cstheme="minorHAnsi"/>
          <w:sz w:val="24"/>
          <w:szCs w:val="24"/>
        </w:rPr>
        <w:fldChar w:fldCharType="end"/>
      </w:r>
      <w:r w:rsidRPr="00B120EF">
        <w:rPr>
          <w:rFonts w:cstheme="minorHAnsi"/>
          <w:sz w:val="24"/>
          <w:szCs w:val="24"/>
        </w:rPr>
        <w:t xml:space="preserve">. A personalized medicine approach, i.e., predicting whether an individual patient will show response or non-response to an antidepressant, can improve treatment outcomes by providing more intensive treatments sooner in the treatment algorithm. For example, patients predicted to have a high risk of non-response might benefit from starting combination or adjunctive medications instead of monotherapy, or may be prioritized to also engage in psychological treatment. </w:t>
      </w:r>
    </w:p>
    <w:p w14:paraId="2BC4D1E3" w14:textId="77777777" w:rsidR="00B120EF" w:rsidRPr="00B120EF" w:rsidRDefault="00B120EF" w:rsidP="00B120EF">
      <w:pPr>
        <w:spacing w:after="0" w:line="360" w:lineRule="auto"/>
        <w:rPr>
          <w:rFonts w:cstheme="minorHAnsi"/>
          <w:sz w:val="24"/>
          <w:szCs w:val="24"/>
        </w:rPr>
      </w:pPr>
    </w:p>
    <w:p w14:paraId="38B4CC94"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Prediction of treatment outcome presents a promising application for predictive models </w:t>
      </w:r>
      <w:bookmarkStart w:id="18" w:name="_Hlk50890023"/>
      <w:r w:rsidRPr="00B120EF">
        <w:rPr>
          <w:rFonts w:cstheme="minorHAnsi"/>
          <w:sz w:val="24"/>
          <w:szCs w:val="24"/>
        </w:rPr>
        <w:t xml:space="preserve">trained by machine learning. Briefly, machine learning methods build predictive statistical models from </w:t>
      </w:r>
      <w:r w:rsidRPr="00B120EF">
        <w:rPr>
          <w:rFonts w:cstheme="minorHAnsi"/>
          <w:i/>
          <w:iCs/>
          <w:sz w:val="24"/>
          <w:szCs w:val="24"/>
        </w:rPr>
        <w:t>labelled</w:t>
      </w:r>
      <w:r w:rsidRPr="00B120EF">
        <w:rPr>
          <w:rFonts w:cstheme="minorHAnsi"/>
          <w:sz w:val="24"/>
          <w:szCs w:val="24"/>
        </w:rPr>
        <w:t xml:space="preserve"> </w:t>
      </w:r>
      <w:r w:rsidRPr="00B120EF">
        <w:rPr>
          <w:rFonts w:cstheme="minorHAnsi"/>
          <w:i/>
          <w:iCs/>
          <w:sz w:val="24"/>
          <w:szCs w:val="24"/>
        </w:rPr>
        <w:t xml:space="preserve">training </w:t>
      </w:r>
      <w:r w:rsidRPr="00B120EF">
        <w:rPr>
          <w:rFonts w:cstheme="minorHAnsi"/>
          <w:sz w:val="24"/>
          <w:szCs w:val="24"/>
        </w:rPr>
        <w:t xml:space="preserve">data. These data consist of different types (e.g. age, medication dose) termed </w:t>
      </w:r>
      <w:r w:rsidRPr="00B120EF">
        <w:rPr>
          <w:rFonts w:cstheme="minorHAnsi"/>
          <w:i/>
          <w:iCs/>
          <w:sz w:val="24"/>
          <w:szCs w:val="24"/>
        </w:rPr>
        <w:t xml:space="preserve">features. </w:t>
      </w:r>
      <w:r w:rsidRPr="00B120EF">
        <w:rPr>
          <w:rFonts w:cstheme="minorHAnsi"/>
          <w:sz w:val="24"/>
          <w:szCs w:val="24"/>
        </w:rPr>
        <w:t xml:space="preserve">The training data has multiple examples (e.g. subjects in a clinical trial) with these features and each example is labelled with the outcome being predicted (e.g. clinical response). </w:t>
      </w:r>
      <w:r w:rsidRPr="00B120EF">
        <w:rPr>
          <w:rFonts w:cstheme="minorHAnsi"/>
          <w:i/>
          <w:iCs/>
          <w:sz w:val="24"/>
          <w:szCs w:val="24"/>
        </w:rPr>
        <w:t>Cross-validation</w:t>
      </w:r>
      <w:r w:rsidRPr="00B120EF">
        <w:rPr>
          <w:rFonts w:cstheme="minorHAnsi"/>
          <w:sz w:val="24"/>
          <w:szCs w:val="24"/>
        </w:rPr>
        <w:t xml:space="preserve"> (</w:t>
      </w:r>
      <w:r w:rsidRPr="00B120EF">
        <w:rPr>
          <w:rFonts w:cstheme="minorHAnsi"/>
          <w:i/>
          <w:iCs/>
          <w:sz w:val="24"/>
          <w:szCs w:val="24"/>
        </w:rPr>
        <w:t>CV</w:t>
      </w:r>
      <w:r w:rsidRPr="00B120EF">
        <w:rPr>
          <w:rFonts w:cstheme="minorHAnsi"/>
          <w:sz w:val="24"/>
          <w:szCs w:val="24"/>
        </w:rPr>
        <w:t>)</w:t>
      </w:r>
      <w:r w:rsidRPr="00B120EF">
        <w:rPr>
          <w:rFonts w:cstheme="minorHAnsi"/>
          <w:i/>
          <w:iCs/>
          <w:sz w:val="24"/>
          <w:szCs w:val="24"/>
        </w:rPr>
        <w:t xml:space="preserve"> </w:t>
      </w:r>
      <w:r w:rsidRPr="00B120EF">
        <w:rPr>
          <w:rFonts w:cstheme="minorHAnsi"/>
          <w:sz w:val="24"/>
          <w:szCs w:val="24"/>
        </w:rPr>
        <w:t xml:space="preserve">is a common method to train and evaluate machine learning models </w:t>
      </w:r>
      <w:r w:rsidRPr="00B120EF">
        <w:rPr>
          <w:rFonts w:cstheme="minorHAnsi"/>
          <w:sz w:val="24"/>
          <w:szCs w:val="24"/>
        </w:rPr>
        <w:fldChar w:fldCharType="begin"/>
      </w:r>
      <w:r w:rsidRPr="00B120EF">
        <w:rPr>
          <w:rFonts w:cstheme="minorHAnsi"/>
          <w:sz w:val="24"/>
          <w:szCs w:val="24"/>
        </w:rPr>
        <w:instrText xml:space="preserve"> ADDIN ZOTERO_ITEM CSL_CITATION {"citationID":"y9NQdVj9","properties":{"formattedCitation":"[7]","plainCitation":"[7]","noteIndex":0},"citationItems":[{"id":483,"uris":["http://zotero.org/users/4238844/items/7JW2UGNU"],"uri":["http://zotero.org/users/4238844/items/7JW2UGNU"],"itemData":{"id":483,"type":"book","note":"Citation Key: kuhn2013applied","publisher":"Springer","title":"Applied predictive modeling","volume":"26","author":[{"family":"Kuhn","given":"Max"},{"family":"Johnson","given":"Kjell"}],"issued":{"date-parts":[["2013"]]}}}],"schema":"https://github.com/citation-style-language/schema/raw/master/csl-citation.json"}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[7]</w:t>
      </w:r>
      <w:r w:rsidRPr="00B120EF">
        <w:rPr>
          <w:rFonts w:cstheme="minorHAnsi"/>
          <w:sz w:val="24"/>
          <w:szCs w:val="24"/>
        </w:rPr>
        <w:fldChar w:fldCharType="end"/>
      </w:r>
      <w:r w:rsidRPr="00B120EF">
        <w:rPr>
          <w:rFonts w:cstheme="minorHAnsi"/>
          <w:sz w:val="24"/>
          <w:szCs w:val="24"/>
        </w:rPr>
        <w:t xml:space="preserve">. In CV, the training dataset usually consists of a random sampling of a proportion (e.g., 80%) of the entire dataset, with the remainder (i.e., 20%) held out as </w:t>
      </w:r>
      <w:r w:rsidRPr="00B120EF">
        <w:rPr>
          <w:rFonts w:cstheme="minorHAnsi"/>
          <w:i/>
          <w:iCs/>
          <w:sz w:val="24"/>
          <w:szCs w:val="24"/>
        </w:rPr>
        <w:t>testing dataset</w:t>
      </w:r>
      <w:r w:rsidRPr="00B120EF">
        <w:rPr>
          <w:rFonts w:cstheme="minorHAnsi"/>
          <w:sz w:val="24"/>
          <w:szCs w:val="24"/>
        </w:rPr>
        <w:t xml:space="preserve">. This </w:t>
      </w:r>
      <w:r w:rsidRPr="00B120EF">
        <w:rPr>
          <w:rFonts w:cstheme="minorHAnsi"/>
          <w:i/>
          <w:iCs/>
          <w:sz w:val="24"/>
          <w:szCs w:val="24"/>
        </w:rPr>
        <w:t>testing dataset</w:t>
      </w:r>
      <w:r w:rsidRPr="00B120EF">
        <w:rPr>
          <w:rFonts w:cstheme="minorHAnsi"/>
          <w:sz w:val="24"/>
          <w:szCs w:val="24"/>
        </w:rPr>
        <w:t xml:space="preserve"> is then used for a validation of the final trained algorithm. Each CV </w:t>
      </w:r>
      <w:r w:rsidRPr="00B120EF">
        <w:rPr>
          <w:rFonts w:cstheme="minorHAnsi"/>
          <w:i/>
          <w:iCs/>
          <w:sz w:val="24"/>
          <w:szCs w:val="24"/>
        </w:rPr>
        <w:t xml:space="preserve">fold </w:t>
      </w:r>
      <w:r w:rsidRPr="00B120EF">
        <w:rPr>
          <w:rFonts w:cstheme="minorHAnsi"/>
          <w:sz w:val="24"/>
          <w:szCs w:val="24"/>
        </w:rPr>
        <w:t xml:space="preserve">(e.g. 10-fold) repeats this random sampling of training and testing datasets and then trains and evaluates the model anew. The prediction performance is then measured as the average across all folds. The </w:t>
      </w:r>
      <w:r w:rsidRPr="00B120EF">
        <w:rPr>
          <w:rFonts w:cstheme="minorHAnsi"/>
          <w:sz w:val="24"/>
          <w:szCs w:val="24"/>
        </w:rPr>
        <w:lastRenderedPageBreak/>
        <w:t xml:space="preserve">performance of a specific algorithm will vary based on the data and predictive task and have different trade-offs </w:t>
      </w:r>
      <w:r w:rsidRPr="00B120EF">
        <w:rPr>
          <w:rFonts w:cstheme="minorHAnsi"/>
          <w:sz w:val="24"/>
          <w:szCs w:val="24"/>
        </w:rPr>
        <w:fldChar w:fldCharType="begin"/>
      </w:r>
      <w:r w:rsidRPr="00B120EF">
        <w:rPr>
          <w:rFonts w:cstheme="minorHAnsi"/>
          <w:sz w:val="24"/>
          <w:szCs w:val="24"/>
        </w:rPr>
        <w:instrText xml:space="preserve"> ADDIN ZOTERO_ITEM CSL_CITATION {"citationID":"qW9Bl7cz","properties":{"formattedCitation":"[8]","plainCitation":"[8]","noteIndex":0},"citationItems":[{"id":546,"uris":["http://zotero.org/users/4238844/items/4VKDW7GM"],"uri":["http://zotero.org/users/4238844/items/4VKDW7GM"],"itemData":{"id":546,"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&amp;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boosting.","ISBN":"978-0-387-84858-7","language":"en","note":"Google-Books-ID: tVIjmNS3Ob8C","number-of-pages":"757","publisher":"Springer Science &amp; Business Media","source":"Google Books","title":"The Elements of Statistical Learning: Data Mining, Inference, and Prediction, Second Edition","title-short":"The Elements of Statistical Learning","author":[{"family":"Hastie","given":"Trevor"},{"family":"Tibshirani","given":"Robert"},{"family":"Friedman","given":"Jerome"}],"issued":{"date-parts":[["2009",8,26]]}}}],"schema":"https://github.com/citation-style-language/schema/raw/master/csl-citation.json"}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[8]</w:t>
      </w:r>
      <w:r w:rsidRPr="00B120EF">
        <w:rPr>
          <w:rFonts w:cstheme="minorHAnsi"/>
          <w:sz w:val="24"/>
          <w:szCs w:val="24"/>
        </w:rPr>
        <w:fldChar w:fldCharType="end"/>
      </w:r>
      <w:r w:rsidRPr="00B120EF">
        <w:rPr>
          <w:rFonts w:cstheme="minorHAnsi"/>
          <w:sz w:val="24"/>
          <w:szCs w:val="24"/>
        </w:rPr>
        <w:t>.</w:t>
      </w:r>
    </w:p>
    <w:bookmarkEnd w:id="18"/>
    <w:p w14:paraId="0B191ED0" w14:textId="77777777" w:rsidR="00B120EF" w:rsidRPr="00B120EF" w:rsidRDefault="00B120EF" w:rsidP="00B120EF">
      <w:pPr>
        <w:spacing w:after="0" w:line="360" w:lineRule="auto"/>
        <w:rPr>
          <w:rFonts w:cstheme="minorHAnsi"/>
          <w:sz w:val="24"/>
          <w:szCs w:val="24"/>
        </w:rPr>
      </w:pPr>
    </w:p>
    <w:p w14:paraId="5DBFCB41"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A recent systematic review of machine learning to predict treatment outcomes in MDD identified 26 published studies </w:t>
      </w:r>
      <w:r w:rsidRPr="00B120EF">
        <w:rPr>
          <w:rFonts w:cstheme="minorHAnsi"/>
          <w:sz w:val="24"/>
          <w:szCs w:val="24"/>
        </w:rPr>
        <w:fldChar w:fldCharType="begin"/>
      </w:r>
      <w:r w:rsidRPr="00B120EF">
        <w:rPr>
          <w:rFonts w:cstheme="minorHAnsi"/>
          <w:sz w:val="24"/>
          <w:szCs w:val="24"/>
        </w:rPr>
        <w:instrText xml:space="preserve"> ADDIN ZOTERO_ITEM CSL_CITATION {"citationID":"p4IybZQu","properties":{"formattedCitation":"[9]","plainCitation":"[9]","noteIndex":0},"citationItems":[{"id":236,"uris":["http://zotero.org/users/4238844/items/DISWXWRY"],"uri":["http://zotero.org/users/4238844/items/DISWXWRY"],"itemData":{"id":236,"type":"article-journal","abstract":"Background\n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populations.\nMethods\nWe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conducted.\nResults\nWe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(pooledproportion=0.68[0.62,0.74]to0.85[0.81,0.88]).\nLimitations\nMost studies were retrospective; differences in machine learning algorithms and their implementation (e.g., cross-validation, hyperparameter tuning); cannot infer importance of individual variables fed into learning algorithm.\nConclusions\nMachine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disorders.","container-title":"Journal of Affective Disorders","DOI":"10.1016/j.jad.2018.08.073","ISSN":"0165-0327","journalAbbreviation":"Journal of Affective Disorders","page":"519-532","source":"ScienceDirect","title":"Applications of machine learning algorithms to predict therapeutic outcomes in depression: A meta-analysis and systematic review","title-short":"Applications of machine learning algorithms to predict therapeutic outcomes in depression","volume":"241","author":[{"family":"Lee","given":"Yena"},{"family":"Ragguett","given":"Renee-Marie"},{"family":"Mansur","given":"Rodrigo B."},{"family":"Boutilier","given":"Justin J."},{"family":"Rosenblat","given":"Joshua D."},{"family":"Trevizol","given":"Alisson"},{"family":"Brietzke","given":"Elisa"},{"family":"Lin","given":"Kangguang"},{"family":"Pan","given":"Zihang"},{"family":"Subramaniapillai","given":"Mehala"},{"family":"Chan","given":"Timothy C. Y."},{"family":"Fus","given":"Dominika"},{"family":"Park","given":"Caroline"},{"family":"Musial","given":"Natalie"},{"family":"Zuckerman","given":"Hannah"},{"family":"Chen","given":"Vincent Chin-Hung"},{"family":"Ho","given":"Roger"},{"family":"Rong","given":"Carola"},{"family":"McIntyre","given":"Roger S."}],"issued":{"date-parts":[["2018",12,1]]}}}],"schema":"https://github.com/citation-style-language/schema/raw/master/csl-citation.json"}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[9]</w:t>
      </w:r>
      <w:r w:rsidRPr="00B120EF">
        <w:rPr>
          <w:rFonts w:cstheme="minorHAnsi"/>
          <w:sz w:val="24"/>
          <w:szCs w:val="24"/>
        </w:rPr>
        <w:fldChar w:fldCharType="end"/>
      </w:r>
      <w:r w:rsidRPr="00B120EF">
        <w:rPr>
          <w:rFonts w:cstheme="minorHAnsi"/>
          <w:sz w:val="24"/>
          <w:szCs w:val="24"/>
        </w:rPr>
        <w:t xml:space="preserve">. Of these, 13 used neuroimaging data as predictors, three used genetic data such as DNA and micro-RNA, and seven studies used only clinical data (e.g., demographics and symptoms). Predicting treatment response using only readily available clinical data is much more feasible for routine clinical practice compared to neuroimaging or blood testing for genetic and other molecular markers. </w:t>
      </w:r>
    </w:p>
    <w:p w14:paraId="21E57793" w14:textId="77777777" w:rsidR="00B120EF" w:rsidRPr="00B120EF" w:rsidRDefault="00B120EF" w:rsidP="00B120EF">
      <w:pPr>
        <w:spacing w:after="0" w:line="360" w:lineRule="auto"/>
        <w:rPr>
          <w:rFonts w:cstheme="minorHAnsi"/>
          <w:sz w:val="24"/>
          <w:szCs w:val="24"/>
        </w:rPr>
      </w:pPr>
    </w:p>
    <w:p w14:paraId="7B28F8A6"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Previous studies of clinical data predictors have used a variety of machine learning methods such as elastic net </w:t>
      </w:r>
      <w:r w:rsidRPr="00B120EF">
        <w:rPr>
          <w:rFonts w:cstheme="minorHAnsi"/>
          <w:sz w:val="24"/>
          <w:szCs w:val="24"/>
        </w:rPr>
        <w:fldChar w:fldCharType="begin"/>
      </w:r>
      <w:r w:rsidRPr="00B120EF">
        <w:rPr>
          <w:rFonts w:cstheme="minorHAnsi"/>
          <w:sz w:val="24"/>
          <w:szCs w:val="24"/>
        </w:rPr>
        <w:instrText xml:space="preserve"> ADDIN ZOTERO_ITEM CSL_CITATION {"citationID":"r7jTDrVj","properties":{"formattedCitation":"[10]","plainCitation":"[10]","noteIndex":0},"citationItems":[{"id":178,"uris":["http://zotero.org/users/4238844/items/T48Q4Q9U"],"uri":["http://zotero.org/users/4238844/items/T48Q4Q9U"],"itemData":{"id":178,"type":"article-journal","abstract":"The outcome of treatment with antidepressants varies markedly across people with the same diagnosis. A clinically signiﬁcant prediction of outcomes could spare the frustration of trial and error approach and improve the outcomes of major depressive disorder through individualized treatment selection. It is likely that a combination of multiple predictors is needed to achieve such prediction. We used elastic net regularized regression to optimize prediction of symptom improvement and remission during treatment with escitalopram or nortriptyline and to identify contributing predictors from a range of demographic and clinical variables in 793 adults with major depressive disorder. A combination of demographic and clinical variables, with strong contributions from symptoms of depressed mood, reduced interest, decreased activity, indecisiveness, pessimism and anxiety signiﬁcantly predicted treatment outcomes, explaining 5e10% of variance in symptom improvement with escitalopram. Similar combinations of variables predicted remission with area under the curve 0.72, explaining approximately 15% of variance (pseudo R2) in who achieves remission, with strong contributions from body mass index, appetite, interest-activity symptom dimension and anxious-somatizing depression subtype. Escitalopram-speciﬁc outcome prediction was more accurate than generic outcome prediction, and reached effect sizes that were near or above a previously established benchmark for clinical signiﬁcance. Outcome prediction on the nortriptyline arm did not signiﬁcantly differ from chance. These results suggest that easily obtained demographic and clinical variables can predict therapeutic response to escitalopram with clinically meaningful accuracy, suggesting a potential for individualized prescription of this antidepressant drug. © 2016 The Authors. Published by Elsevier Ltd. This is an open access article under the CC BY-NC-ND license (http://creativecommons.org/licenses/by-nc-nd/4.0/).","container-title":"Journal of Psychiatric Research","DOI":"10.1016/j.jpsychires.2016.03.016","ISSN":"00223956","language":"en","page":"94-102","source":"Crossref","title":"Combining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Zvezdana"},{"family":"Souery","given":"Daniel"},{"family":"Stahl","given":"Daniel"},{"family":"Dobson","given":"Richard"},{"family":"Aitchison","given":"Katherine J."},{"family":"Farmer","given":"Anne"},{"family":"Lewis","given":"Cathryn M."},{"family":"McGuffin","given":"Peter"},{"family":"Uher","given":"Rudolf"}],"issued":{"date-parts":[["2016",7]]}}}],"schema":"https://github.com/citation-style-language/schema/raw/master/csl-citation.json"}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[10]</w:t>
      </w:r>
      <w:r w:rsidRPr="00B120EF">
        <w:rPr>
          <w:rFonts w:cstheme="minorHAnsi"/>
          <w:sz w:val="24"/>
          <w:szCs w:val="24"/>
        </w:rPr>
        <w:fldChar w:fldCharType="end"/>
      </w:r>
      <w:r w:rsidRPr="00B120EF">
        <w:rPr>
          <w:rFonts w:cstheme="minorHAnsi"/>
          <w:sz w:val="24"/>
          <w:szCs w:val="24"/>
        </w:rPr>
        <w:t xml:space="preserve">, random forests </w:t>
      </w:r>
      <w:r w:rsidRPr="00B120EF">
        <w:rPr>
          <w:rFonts w:cstheme="minorHAnsi"/>
          <w:sz w:val="24"/>
          <w:szCs w:val="24"/>
        </w:rPr>
        <w:fldChar w:fldCharType="begin"/>
      </w:r>
      <w:r w:rsidRPr="00B120EF">
        <w:rPr>
          <w:rFonts w:cstheme="minorHAnsi"/>
          <w:sz w:val="24"/>
          <w:szCs w:val="24"/>
        </w:rPr>
        <w:instrText xml:space="preserve"> ADDIN ZOTERO_ITEM CSL_CITATION {"citationID":"1TQM7Onw","properties":{"formattedCitation":"[11]","plainCitation":"[11]","noteIndex":0},"citationItems":[{"id":180,"uris":["http://zotero.org/users/4238844/items/GJB6GP67"],"uri":["http://zotero.org/users/4238844/items/GJB6GP67"],"itemData":{"id":180,"type":"article-journal","abstract":"From The Journal of Clinical Psychiatry: Which of your patients with depression are more likely to be treatment-resistant? A European research group looked for possible influences on treatment outcome of 48 clinical, sociodemographic, and psychosocial predictors. See which factors were particularly relevant in predicting treatment resistance.","container-title":"The Journal of Clinical Psychiatry","DOI":"10.4088/JCP.15m10381","ISSN":"0160-6689","issue":"2","journalAbbreviation":"J Clin Psychiatry","language":"English","page":"215-222","source":"www-psychiatrist-com.ezproxy.library.ubc.ca","title":"A New Prediction Model for Evaluating Treatment-Resistant Depression","volume":"78","author":[{"family":"Kautzky","given":"Alexander"},{"family":"Baldinger-Melich","given":"Pia"},{"family":"Kranz","given":"Georg S."},{"family":"Vanicek","given":"Thomas"},{"family":"Souery","given":"Daniel"},{"family":"Montgomery","given":"Stuart"},{"family":"Mendlewicz","given":"Julien"},{"family":"Zohar","given":"Joseph"},{"family":"Serretti","given":"Alessandro"},{"family":"Lanzenberger","given":"Rupert"}],"issued":{"date-parts":[["2017",2,22]]}}}],"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[11]</w:t>
      </w:r>
      <w:r w:rsidRPr="00B120EF">
        <w:rPr>
          <w:rFonts w:cstheme="minorHAnsi"/>
          <w:sz w:val="24"/>
          <w:szCs w:val="24"/>
        </w:rPr>
        <w:fldChar w:fldCharType="end"/>
      </w:r>
      <w:r w:rsidRPr="00B120EF">
        <w:rPr>
          <w:rFonts w:cstheme="minorHAnsi"/>
          <w:sz w:val="24"/>
          <w:szCs w:val="24"/>
        </w:rPr>
        <w:t xml:space="preserve">, gradient boosting machines (GBM) </w:t>
      </w:r>
      <w:r w:rsidRPr="00B120EF">
        <w:rPr>
          <w:rFonts w:cstheme="minorHAnsi"/>
          <w:sz w:val="24"/>
          <w:szCs w:val="24"/>
        </w:rPr>
        <w:fldChar w:fldCharType="begin"/>
      </w:r>
      <w:r w:rsidRPr="00B120EF">
        <w:rPr>
          <w:rFonts w:cstheme="minorHAnsi"/>
          <w:sz w:val="24"/>
          <w:szCs w:val="24"/>
        </w:rPr>
        <w:instrText xml:space="preserve"> ADDIN ZOTERO_ITEM CSL_CITATION {"citationID":"fvPCiQPe","properties":{"formattedCitation":"[12]","plainCitation":"[12]","noteIndex":0},"citationItems":[{"id":167,"uris":["http://zotero.org/users/4238844/items/D47D3K7A"],"uri":["http://zotero.org/users/4238844/items/D47D3K7A"],"itemData":{"id":167,"type":"article-journal","abstract":"Background Antidepressant treatment eﬃcacy is low, but might be improved by matching patients to interventions. At present, clinicians have no empirically validated mechanisms to assess whether a patient with depression will respond to a speciﬁc antidepressant. We aimed to develop an algorithm to assess whether patients will achieve symptomatic remission from a 12-week course of citalopram.","container-title":"The Lancet Psychiatry","DOI":"10.1016/S2215-0366(15)00471-X","ISSN":"22150366","issue":"3","language":"en","page":"243-250","source":"Crossref","title":"Cross-trial prediction of treatment outcome in depression: a machine learning approach","title-short":"Cross-trial prediction of treatment outcome in depression","volume":"3","author":[{"family":"Chekroud","given":"Adam Mourad"},{"family":"Zotti","given":"Ryan Joseph"},{"family":"Shehzad","given":"Zarrar"},{"family":"Gueorguieva","given":"Ralitza"},{"family":"Johnson","given":"Marcia K"},{"family":"Trivedi","given":"Madhukar H"},{"family":"Cannon","given":"Tyrone D"},{"family":"Krystal","given":"John Harrison"},{"family":"Corlett","given":"Philip Robert"}],"issued":{"date-parts":[["2016",3]]}}}],"schema":"https://github.com/citation-style-language/schema/raw/master/csl-citation.json"}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[12]</w:t>
      </w:r>
      <w:r w:rsidRPr="00B120EF">
        <w:rPr>
          <w:rFonts w:cstheme="minorHAnsi"/>
          <w:sz w:val="24"/>
          <w:szCs w:val="24"/>
        </w:rPr>
        <w:fldChar w:fldCharType="end"/>
      </w:r>
      <w:r w:rsidRPr="00B120EF">
        <w:rPr>
          <w:rFonts w:cstheme="minorHAnsi"/>
          <w:sz w:val="24"/>
          <w:szCs w:val="24"/>
        </w:rPr>
        <w:t xml:space="preserve">, unsupervised clustering </w:t>
      </w:r>
      <w:r w:rsidRPr="00B120EF">
        <w:rPr>
          <w:rFonts w:cstheme="minorHAnsi"/>
          <w:sz w:val="24"/>
          <w:szCs w:val="24"/>
        </w:rPr>
        <w:fldChar w:fldCharType="begin"/>
      </w:r>
      <w:r w:rsidRPr="00B120EF">
        <w:rPr>
          <w:rFonts w:cstheme="minorHAnsi"/>
          <w:sz w:val="24"/>
          <w:szCs w:val="24"/>
        </w:rPr>
        <w:instrText xml:space="preserve"> ADDIN ZOTERO_ITEM CSL_CITATION {"citationID":"aZkDPcCy","properties":{"formattedCitation":"[13]","plainCitation":"[13]","noteIndex":0},"citationItems":[{"id":173,"uris":["http://zotero.org/users/4238844/items/NYMZIMKQ"],"uri":["http://zotero.org/users/4238844/items/NYMZIMKQ"],"itemData":{"id":173,"type":"article-journal","abstract":"&lt;h3&gt;Importance&lt;/h3&gt;&lt;p&gt;Depressive severity is typically measured according to total scores on questionnaires that include a diverse range of symptoms despite convincing evidence that depression is not a unitary construct. When evaluated according to aggregate measurements, treatment efficacy is generally modest and differences in efficacy between antidepressant therapies are small.&lt;/p&gt;&lt;h3&gt;Objectives&lt;/h3&gt;&lt;p&gt;To determine the efficacy of antidepressant treatments on empirically defined groups of symptoms and examine the replicability of these groups.&lt;/p&gt;&lt;h3&gt;Design, Setting, and Participants&lt;/h3&gt;&lt;p&gt;Patient-reported data on patients with depression from the Sequenced Treatment Alternatives to Relieve Depression (STAR*D) trial (n = 4039) were used to identify clusters of symptoms in a depressive symptom checklist. The findings were then replicated using the Combining Medications to Enhance Depression Outcomes (CO-MED) trial (n = 640). Mixed-effects regression analysis was then performed to determine whether observed symptom clusters have differential response trajectories using intent-to-treat data from both trials (n = 4706) along with 7 additional placebo and active-comparator phase 3 trials of duloxetine (n = 2515). Finally, outcomes for each cluster were estimated separately using machine-learning approaches. The study was conducted from October 28, 2014, to May 19, 2016.&lt;/p&gt;&lt;h3&gt;Main Outcomes and Measures&lt;/h3&gt;&lt;p&gt;Twelve items from the self-reported Quick Inventory of Depressive Symptomatology (QIDS-SR) scale and 14 items from the clinician-rated Hamilton Depression (HAM-D) rating scale. Higher scores on the measures indicate greater severity of the symptoms.&lt;/p&gt;&lt;h3&gt;Results&lt;/h3&gt;&lt;p&gt;Of the 4706 patients included in the first analysis, 1722 (36.6%) were male; mean (SD) age was 41.2 (13.3) years. Of the 2515 patients included in the second analysis, 855 (34.0%) were male; mean age was 42.65 (12.17) years. Three symptom clusters in the QIDS-SR scale were identified at baseline in STAR*D. This 3-cluster solution was replicated in CO-MED and was similar for the HAM-D scale. Antidepressants in general (8 of 9 treatments) were more effective for core emotional symptoms than for sleep or atypical symptoms. Differences in efficacy between drugs were often greater than the difference in efficacy between treatments and placebo. For example, high-dose duloxetine outperformed escitalopram in treating core emotional symptoms (effect size, 2.3 HAM-D points during 8 weeks, 95% CI, 1.6 to 3.1;&lt;i&gt;P&lt;/i&gt; &amp;lt; .001), but escitalopram was not significantly different from placebo (effect size, 0.03 HAM-D points; 95% CI, −0.7 to 0.8;&lt;i&gt;P&lt;/i&gt; = .94).&lt;/p&gt;&lt;h3&gt;Conclusions and Relevance&lt;/h3&gt;&lt;p&gt;Two common checklists used to measure depressive severity can produce statistically reliable clusters of symptoms. These clusters differ in their responsiveness to treatment both within and across different antidepressant medications. Selecting the best drug for a given cluster may have a bigger benefit than that gained by use of an active compound vs a placebo.&lt;/p&gt;","container-title":"JAMA Psychiatry","DOI":"10.1001/jamapsychiatry.2017.0025","ISSN":"2168-622X","issue":"4","journalAbbreviation":"JAMA Psychiatry","language":"en","page":"370-378","source":"jamanetwork-com.ezproxy.library.ubc.ca","title":"Reevaluating the Efficacy and Predictability of Antidepressant Treatments: A Symptom Clustering Approach","title-short":"Reevaluating the Efficacy and Predictability of Antidepressant Treatments","volume":"74","author":[{"family":"Chekroud","given":"Adam M."},{"family":"Gueorguieva","given":"Ralitza"},{"family":"Krumholz","given":"Harlan M."},{"family":"Trivedi","given":"Madhukar H."},{"family":"Krystal","given":"John H."},{"family":"McCarthy","given":"Gregory"}],"issued":{"date-parts":[["2017",4,1]]}}}],"schema":"https://github.com/citation-style-language/schema/raw/master/csl-citation.json"}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[13]</w:t>
      </w:r>
      <w:r w:rsidRPr="00B120EF">
        <w:rPr>
          <w:rFonts w:cstheme="minorHAnsi"/>
          <w:sz w:val="24"/>
          <w:szCs w:val="24"/>
        </w:rPr>
        <w:fldChar w:fldCharType="end"/>
      </w:r>
      <w:r w:rsidRPr="00B120EF">
        <w:rPr>
          <w:rFonts w:cstheme="minorHAnsi"/>
          <w:sz w:val="24"/>
          <w:szCs w:val="24"/>
        </w:rPr>
        <w:t xml:space="preserve">, and neural networks </w:t>
      </w:r>
      <w:r w:rsidRPr="00B120EF">
        <w:rPr>
          <w:rFonts w:cstheme="minorHAnsi"/>
          <w:sz w:val="24"/>
          <w:szCs w:val="24"/>
        </w:rPr>
        <w:fldChar w:fldCharType="begin"/>
      </w:r>
      <w:r w:rsidRPr="00B120EF">
        <w:rPr>
          <w:rFonts w:cstheme="minorHAnsi"/>
          <w:sz w:val="24"/>
          <w:szCs w:val="24"/>
        </w:rPr>
        <w:instrText xml:space="preserve"> ADDIN ZOTERO_ITEM CSL_CITATION {"citationID":"SByq8NdN","properties":{"formattedCitation":"[14]","plainCitation":"[14]","noteIndex":0},"citationItems":[{"id":252,"uris":["http://zotero.org/users/4238844/items/8EAG4IZL"],"uri":["http://zotero.org/users/4238844/items/8EAG4IZL"],"itemData":{"id":252,"type":"article-journal","abstract":"Artificial neural networks (ANN) represent a promising tool for combining multiple predictors in complex diseases. Antidepressant response in mood disorders is a typical complex phenomenon were a number of predictors influence outcome under non-linear interactions. In the present study we tested a neural network strategy for antidepressant outcome in subjects affected by major depression. One hundred and forty-five never reported depressed inpatients were included in this study (major depressives/bipolars: 111/34). A multi layer perceptron network composed of 1 hidden layer with 13 nodes was chosen. The network was performed on the sample of 145 cases divided as follows: train 73+verify 36+test 36. Correlation of predicted versus observed response was 0.46 in the test (independent) sample that corresponds to 21% of variance explained. Number of episodes, side effects, delusional features, baseline HAM-D, length of current episode, lithium augmentation, current medical condition and personality disorders were the main factors identified by the model. Sex, age at onset, polarity, plasma level and baseline VAS score were part of the model but with a lower rank. Overall, our findings suggest that neural networks could be a valid technique for the analysis of psychopharmacology studies. The complex interactions modelled through ANN may be eventually applied at the clinical level for the individualized therapy.","container-title":"Journal of Affective Disorders","DOI":"10.1016/j.jad.2006.08.008","ISSN":"0165-0327","issue":"3","journalAbbreviation":"Journal of Affective Disorders","page":"239-245","source":"ScienceDirect","title":"A neural network model for combining clinical predictors of antidepressant response in mood disorders","volume":"98","author":[{"family":"Serretti","given":"Alessandro"},{"family":"Zanardi","given":"Raffaella"},{"family":"Mandelli","given":"Laura"},{"family":"Smeraldi","given":"Enrico"},{"family":"Colombo","given":"Cristina"}],"issued":{"date-parts":[["2007",3,1]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[14]</w:t>
      </w:r>
      <w:r w:rsidRPr="00B120EF">
        <w:rPr>
          <w:rFonts w:cstheme="minorHAnsi"/>
          <w:sz w:val="24"/>
          <w:szCs w:val="24"/>
        </w:rPr>
        <w:fldChar w:fldCharType="end"/>
      </w:r>
      <w:r w:rsidRPr="00B120EF">
        <w:rPr>
          <w:rFonts w:cstheme="minorHAnsi"/>
          <w:sz w:val="24"/>
          <w:szCs w:val="24"/>
        </w:rPr>
        <w:t xml:space="preserve">. Nie and colleagues </w:t>
      </w:r>
      <w:r w:rsidRPr="00B120EF">
        <w:rPr>
          <w:rFonts w:cstheme="minorHAnsi"/>
          <w:sz w:val="24"/>
          <w:szCs w:val="24"/>
        </w:rPr>
        <w:fldChar w:fldCharType="begin"/>
      </w:r>
      <w:r w:rsidRPr="00B120EF">
        <w:rPr>
          <w:rFonts w:cstheme="minorHAnsi"/>
          <w:sz w:val="24"/>
          <w:szCs w:val="24"/>
        </w:rPr>
        <w:instrText xml:space="preserve"> ADDIN ZOTERO_ITEM CSL_CITATION {"citationID":"OHbS93CA","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compared various predictive and feature selection methods to predict treatment-resistant depression (TRD, defined as not achieving symptom remission after two antidepressant medication trials) in a large dataset from the U.S. Sequenced Treatment Alternatives to Relieve Depression (STAR*D) study </w:t>
      </w:r>
      <w:r w:rsidRPr="00B120EF">
        <w:rPr>
          <w:rFonts w:cstheme="minorHAnsi"/>
          <w:sz w:val="24"/>
          <w:szCs w:val="24"/>
        </w:rPr>
        <w:fldChar w:fldCharType="begin"/>
      </w:r>
      <w:r w:rsidRPr="00B120EF">
        <w:rPr>
          <w:rFonts w:cstheme="minorHAnsi"/>
          <w:sz w:val="24"/>
          <w:szCs w:val="24"/>
        </w:rPr>
        <w:instrText xml:space="preserve"> ADDIN ZOTERO_ITEM CSL_CITATION {"citationID":"Xq4FTxua","properties":{"formattedCitation":"[16]","plainCitation":"[16]","noteIndex":0},"citationItems":[{"id":261,"uris":["http://zotero.org/users/4238844/items/EWWWEDGH"],"uri":["http://zotero.org/users/4238844/items/EWWWEDGH"],"itemData":{"id":261,"type":"article-journal","abstract":"STAR*D is a multisite, prospective, randomized, multistep clinical trial of outpatients with nonpsychotic major depressive disorder. The study compares various treatment options for those who do not attain a satisfactory response with citalopram, a selective serotonin reuptake inhibitor antidepressant. The study enrolls 4000 adults (ages 18–75) from both primary and specialty care practices who have not had either a prior inadequate response or clear-cut intolerance to a robust trial of protocol treatments during the current major depressive episode. After receiving citalopram (level 1), participants without sufficient symptomatic benefit are eligible for randomization to level 2 treatments, which entail four switch options (sertraline, bupropion, venlafaxine, cognitive therapy) and three citalopram augment options (bupropion, buspirone, cognitive therapy). Those who receive cognitive therapy (switch or augment options) at level 2 without sufficient improvement are eligible for randomization to one of two level 2A switch options (venlafaxine or bupropion). Level 2 and 2A participants without sufficient improvement are eligible for random assignment to two switch options (mirtazapine or nortriptyline) and to two augment options (lithium or thyroid hormone) added to the primary antidepressant (citalopram, bupropion, sertraline, or venlafaxine) (level 3). Those without sufficient improvement at level 3 are eligible for level 4 random assignment to one of two switch options (tranylcypromine or the combination of mirtazapine and venlafaxine). The primary outcome is the clinician-rated, 17-item Hamilton Rating Scale for Depression, administered at entry and exit from each treatment level through telephone interviews by assessors masked to treatment assignments. Secondary outcomes include self-reported depressive symptoms, physical and mental function, side-effect burden, client satisfaction, and health care utilization and cost. Participants with an adequate symptomatic response may enter the 12-month naturalistic follow-up phase with brief monthly and more complete quarterly assessments.","container-title":"Controlled Clinical Trials","DOI":"10.1016/S0197-2456(03)00112-0","ISSN":"0197-2456","issue":"1","journalAbbreviation":"Controlled Clinical Trials","page":"119-142","source":"ScienceDirect","title":"Sequenced treatment alternatives to relieve depression (STAR*D): rationale and design","title-short":"Sequenced treatment alternatives to relieve depression (STAR*D)","volume":"25","author":[{"family":"Rush","given":"A. John"},{"family":"Fava","given":"Maurizio"},{"family":"Wisniewski","given":"Stephen R"},{"family":"Lavori","given":"Philip W"},{"family":"Trivedi","given":"Madhukar H"},{"family":"Sackeim","given":"Harold A"},{"family":"Thase","given":"Michael E"},{"family":"Nierenberg","given":"Andrew A"},{"family":"Quitkin","given":"Frederic M"},{"family":"Kashner","given":"T. Michael"},{"family":"Kupfer","given":"David J"},{"family":"Rosenbaum","given":"Jerrold F"},{"family":"Alpert","given":"Jonathan"},{"family":"Stewart","given":"Jonathan W"},{"family":"McGrath","given":"Patrick J"},{"family":"Biggs","given":"Melanie M"},{"family":"Shores-Wilson","given":"Kathy"},{"family":"Lebowitz","given":"Barry D"},{"family":"Ritz","given":"Louise"},{"family":"Niederehe","given":"George"},{"literal":"for the STAR*D Investigators Group"}],"issued":{"date-parts":[["2004",2,1]]}}}],"schema":"https://github.com/citation-style-language/schema/raw/master/csl-citation.json"}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[16]</w:t>
      </w:r>
      <w:r w:rsidRPr="00B120EF">
        <w:rPr>
          <w:rFonts w:cstheme="minorHAnsi"/>
          <w:sz w:val="24"/>
          <w:szCs w:val="24"/>
        </w:rPr>
        <w:fldChar w:fldCharType="end"/>
      </w:r>
      <w:r w:rsidRPr="00B120EF">
        <w:rPr>
          <w:rFonts w:cstheme="minorHAnsi"/>
          <w:sz w:val="24"/>
          <w:szCs w:val="24"/>
        </w:rPr>
        <w:t>. They tested logistic regression with L</w:t>
      </w:r>
      <w:r w:rsidRPr="00B120EF">
        <w:rPr>
          <w:rFonts w:cstheme="minorHAnsi"/>
          <w:sz w:val="24"/>
          <w:szCs w:val="24"/>
          <w:vertAlign w:val="subscript"/>
        </w:rPr>
        <w:t>2</w:t>
      </w:r>
      <w:r w:rsidRPr="00B120EF">
        <w:rPr>
          <w:rFonts w:cstheme="minorHAnsi"/>
          <w:sz w:val="24"/>
          <w:szCs w:val="24"/>
        </w:rPr>
        <w:t xml:space="preserve"> (ridge) and a combination of L</w:t>
      </w:r>
      <w:r w:rsidRPr="00B120EF">
        <w:rPr>
          <w:rFonts w:cstheme="minorHAnsi"/>
          <w:sz w:val="24"/>
          <w:szCs w:val="24"/>
          <w:vertAlign w:val="subscript"/>
        </w:rPr>
        <w:t>1</w:t>
      </w:r>
      <w:r w:rsidRPr="00B120EF">
        <w:rPr>
          <w:rFonts w:cstheme="minorHAnsi"/>
          <w:sz w:val="24"/>
          <w:szCs w:val="24"/>
        </w:rPr>
        <w:t xml:space="preserve"> and L</w:t>
      </w:r>
      <w:r w:rsidRPr="00B120EF">
        <w:rPr>
          <w:rFonts w:cstheme="minorHAnsi"/>
          <w:sz w:val="24"/>
          <w:szCs w:val="24"/>
          <w:vertAlign w:val="subscript"/>
        </w:rPr>
        <w:t>2</w:t>
      </w:r>
      <w:r w:rsidRPr="00B120EF">
        <w:rPr>
          <w:rFonts w:cstheme="minorHAnsi"/>
          <w:sz w:val="24"/>
          <w:szCs w:val="24"/>
        </w:rPr>
        <w:t xml:space="preserve"> regularization (elastic net) </w:t>
      </w:r>
      <w:r w:rsidRPr="00B120EF">
        <w:rPr>
          <w:rFonts w:cstheme="minorHAnsi"/>
          <w:sz w:val="24"/>
          <w:szCs w:val="24"/>
        </w:rPr>
        <w:fldChar w:fldCharType="begin"/>
      </w:r>
      <w:r w:rsidRPr="00B120EF">
        <w:rPr>
          <w:rFonts w:cstheme="minorHAnsi"/>
          <w:sz w:val="24"/>
          <w:szCs w:val="24"/>
        </w:rPr>
        <w:instrText xml:space="preserve"> ADDIN ZOTERO_ITEM CSL_CITATION {"citationID":"uRogm4eM","properties":{"formattedCitation":"[8]","plainCitation":"[8]","noteIndex":0},"citationItems":[{"id":546,"uris":["http://zotero.org/users/4238844/items/4VKDW7GM"],"uri":["http://zotero.org/users/4238844/items/4VKDW7GM"],"itemData":{"id":546,"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&amp;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boosting.","ISBN":"978-0-387-84858-7","language":"en","note":"Google-Books-ID: tVIjmNS3Ob8C","number-of-pages":"757","publisher":"Springer Science &amp; Business Media","source":"Google Books","title":"The Elements of Statistical Learning: Data Mining, Inference, and Prediction, Second Edition","title-short":"The Elements of Statistical Learning","author":[{"family":"Hastie","given":"Trevor"},{"family":"Tibshirani","given":"Robert"},{"family":"Friedman","given":"Jerome"}],"issued":{"date-parts":[["2009",8,26]]}}}],"schema":"https://github.com/citation-style-language/schema/raw/master/csl-citation.json"}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[8]</w:t>
      </w:r>
      <w:r w:rsidRPr="00B120EF">
        <w:rPr>
          <w:rFonts w:cstheme="minorHAnsi"/>
          <w:sz w:val="24"/>
          <w:szCs w:val="24"/>
        </w:rPr>
        <w:fldChar w:fldCharType="end"/>
      </w:r>
      <w:r w:rsidRPr="00B120EF">
        <w:rPr>
          <w:rFonts w:cstheme="minorHAnsi"/>
          <w:sz w:val="24"/>
          <w:szCs w:val="24"/>
        </w:rPr>
        <w:t>, random forests, and gradient boosted decision trees. They combined these machine learning algorithms with different methods for selecting features, such as a “clustering-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 method, which uses K-means clustering to prioritize features closest to centroids and then selects the top features based on a </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 score </w:t>
      </w:r>
      <w:r w:rsidRPr="00B120EF">
        <w:rPr>
          <w:rFonts w:cstheme="minorHAnsi"/>
          <w:sz w:val="24"/>
          <w:szCs w:val="24"/>
        </w:rPr>
        <w:fldChar w:fldCharType="begin"/>
      </w:r>
      <w:r w:rsidRPr="00B120EF">
        <w:rPr>
          <w:rFonts w:cstheme="minorHAnsi"/>
          <w:sz w:val="24"/>
          <w:szCs w:val="24"/>
        </w:rPr>
        <w:instrText xml:space="preserve"> ADDIN ZOTERO_ITEM CSL_CITATION {"citationID":"SsYnG2qH","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Their analyses resulted in a balanced accuracy of 0.64-0.71 in predicting TRD, depending on the method. Balanced accuracy is an adjusted accuracy which weighs the accuracy for each outcome equally, compensating if one outcome is more common than the other </w:t>
      </w:r>
      <w:r w:rsidRPr="00B120EF">
        <w:rPr>
          <w:rFonts w:cstheme="minorHAnsi"/>
          <w:sz w:val="24"/>
          <w:szCs w:val="24"/>
        </w:rPr>
        <w:fldChar w:fldCharType="begin"/>
      </w:r>
      <w:r w:rsidRPr="00B120EF">
        <w:rPr>
          <w:rFonts w:cstheme="minorHAnsi"/>
          <w:sz w:val="24"/>
          <w:szCs w:val="24"/>
        </w:rPr>
        <w:instrText xml:space="preserve"> ADDIN ZOTERO_ITEM CSL_CITATION {"citationID":"HA0AonZF","properties":{"formattedCitation":"[17]","plainCitation":"[17]","noteIndex":0},"citationItems":[{"id":549,"uris":["http://zotero.org/users/4238844/items/YD7D7YB2"],"uri":["http://zotero.org/users/4238844/items/YD7D7YB2"],"itemData":{"id":549,"type":"paper-conference","abstract":"Evaluating the performance of a classification algorithm critically requires a measure of the degree to which unseen examples have been identified with their correct class labels. In practice, generalizability is frequently estimated by averaging the accuracies obtained on individual cross-validation folds. This procedure, however, is problematic in two ways. First, it does not allow for the derivation of meaningful confidence intervals. Second, it leads to an optimistic estimate when a biased classifier is tested on an imbalanced dataset. We show that both problems can be overcome by replacing the conventional point estimate of accuracy by an estimate of the posterior distribution of the balanced accuracy.","container-title":"2010 20th International Conference on Pattern Recognition","DOI":"10.1109/ICPR.2010.764","event":"2010 20th International Conference on Pattern Recognition","note":"ISSN: 1051-4651","page":"3121-3124","source":"IEEE Xplore","title":"The Balanced Accuracy and Its Posterior Distribution","author":[{"family":"Brodersen","given":"Kay Henning"},{"family":"Ong","given":"Cheng Soon"},{"family":"Stephan","given":"Klaas Enno"},{"family":"Buhmann","given":"Joachim M."}],"issued":{"date-parts":[["2010",8]]}}}],"schema":"https://github.com/citation-style-language/schema/raw/master/csl-citation.json"}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[17]</w:t>
      </w:r>
      <w:r w:rsidRPr="00B120EF">
        <w:rPr>
          <w:rFonts w:cstheme="minorHAnsi"/>
          <w:sz w:val="24"/>
          <w:szCs w:val="24"/>
        </w:rPr>
        <w:fldChar w:fldCharType="end"/>
      </w:r>
      <w:r w:rsidRPr="00B120EF">
        <w:rPr>
          <w:rFonts w:cstheme="minorHAnsi"/>
          <w:sz w:val="24"/>
          <w:szCs w:val="24"/>
        </w:rPr>
        <w:t>.</w:t>
      </w:r>
    </w:p>
    <w:p w14:paraId="6DD7E59F" w14:textId="77777777" w:rsidR="00B120EF" w:rsidRPr="00B120EF" w:rsidRDefault="00B120EF" w:rsidP="00B120EF">
      <w:pPr>
        <w:spacing w:after="0" w:line="360" w:lineRule="auto"/>
        <w:rPr>
          <w:rFonts w:cstheme="minorHAnsi"/>
          <w:sz w:val="24"/>
          <w:szCs w:val="24"/>
        </w:rPr>
      </w:pPr>
    </w:p>
    <w:p w14:paraId="0E910591"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One well-known limitation of machine learning studies is that predictive modelling results obtained within one dataset may not be accurate when applied to a new and different dataset. This can result from </w:t>
      </w:r>
      <w:r w:rsidRPr="00B120EF">
        <w:rPr>
          <w:rFonts w:cstheme="minorHAnsi"/>
          <w:i/>
          <w:iCs/>
          <w:sz w:val="24"/>
          <w:szCs w:val="24"/>
        </w:rPr>
        <w:t>overfitting</w:t>
      </w:r>
      <w:r w:rsidRPr="00B120EF">
        <w:rPr>
          <w:rFonts w:cstheme="minorHAnsi"/>
          <w:sz w:val="24"/>
          <w:szCs w:val="24"/>
        </w:rPr>
        <w:t xml:space="preserve">, when a model learns the particularities of a training dataset so well it may be unable to fit new data </w:t>
      </w:r>
      <w:r w:rsidRPr="00B120EF">
        <w:rPr>
          <w:rFonts w:cstheme="minorHAnsi"/>
          <w:sz w:val="24"/>
          <w:szCs w:val="24"/>
        </w:rPr>
        <w:fldChar w:fldCharType="begin"/>
      </w:r>
      <w:r w:rsidRPr="00B120EF">
        <w:rPr>
          <w:rFonts w:cstheme="minorHAnsi"/>
          <w:sz w:val="24"/>
          <w:szCs w:val="24"/>
        </w:rPr>
        <w:instrText xml:space="preserve"> ADDIN ZOTERO_ITEM CSL_CITATION {"citationID":"OmS8O4XT","properties":{"formattedCitation":"[8]","plainCitation":"[8]","noteIndex":0},"citationItems":[{"id":546,"uris":["http://zotero.org/users/4238844/items/4VKDW7GM"],"uri":["http://zotero.org/users/4238844/items/4VKDW7GM"],"itemData":{"id":546,"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&amp;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boosting.","ISBN":"978-0-387-84858-7","language":"en","note":"Google-Books-ID: tVIjmNS3Ob8C","number-of-pages":"757","publisher":"Springer Science &amp; Business Media","source":"Google Books","title":"The Elements of Statistical Learning: Data Mining, Inference, and Prediction, Second Edition","title-short":"The Elements of Statistical Learning","author":[{"family":"Hastie","given":"Trevor"},{"family":"Tibshirani","given":"Robert"},{"family":"Friedman","given":"Jerome"}],"issued":{"date-parts":[["2009",8,26]]}}}],"schema":"https://github.com/citation-style-language/schema/raw/master/csl-citation.json"}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[8]</w:t>
      </w:r>
      <w:r w:rsidRPr="00B120EF">
        <w:rPr>
          <w:rFonts w:cstheme="minorHAnsi"/>
          <w:sz w:val="24"/>
          <w:szCs w:val="24"/>
        </w:rPr>
        <w:fldChar w:fldCharType="end"/>
      </w:r>
      <w:r w:rsidRPr="00B120EF">
        <w:rPr>
          <w:rFonts w:cstheme="minorHAnsi"/>
          <w:sz w:val="24"/>
          <w:szCs w:val="24"/>
        </w:rPr>
        <w:t xml:space="preserve">. Hence, replication studies are very important in </w:t>
      </w:r>
      <w:r w:rsidRPr="00B120EF">
        <w:rPr>
          <w:rFonts w:cstheme="minorHAnsi"/>
          <w:sz w:val="24"/>
          <w:szCs w:val="24"/>
        </w:rPr>
        <w:lastRenderedPageBreak/>
        <w:t xml:space="preserve">machine learning and artificial intelligence </w:t>
      </w:r>
      <w:r w:rsidRPr="00B120EF">
        <w:rPr>
          <w:rFonts w:cstheme="minorHAnsi"/>
          <w:sz w:val="24"/>
          <w:szCs w:val="24"/>
        </w:rPr>
        <w:fldChar w:fldCharType="begin"/>
      </w:r>
      <w:r w:rsidRPr="00B120EF">
        <w:rPr>
          <w:rFonts w:cstheme="minorHAnsi"/>
          <w:sz w:val="24"/>
          <w:szCs w:val="24"/>
        </w:rPr>
        <w:instrText xml:space="preserve"> ADDIN ZOTERO_ITEM CSL_CITATION {"citationID":"22Jh4prZ","properties":{"formattedCitation":"[18]","plainCitation":"[18]","noteIndex":0},"citationItems":[{"id":461,"uris":["http://zotero.org/users/4238844/items/4DBUUSEB"],"uri":["http://zotero.org/users/4238844/items/4DBUUSEB"],"itemData":{"id":461,"type":"article-journal","abstract":"Unpublished code and sensitivity to training conditions make many claims hard to verify.\nUnpublished code and sensitivity to training conditions make many claims hard to verify.","container-title":"Science","DOI":"10.1126/science.359.6377.725","ISSN":"0036-8075, 1095-9203","issue":"6377","language":"en","note":"PMID: 29449469","page":"725-726","source":"science-sciencemag-org.ezproxy.library.ubc.ca","title":"Artificial intelligence faces reproducibility crisis","volume":"359","author":[{"family":"Hutson","given":"Matthew"}],"issued":{"date-parts":[["2018",2,16]]}}}],"schema":"https://github.com/citation-style-language/schema/raw/master/csl-citation.json"}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[18]</w:t>
      </w:r>
      <w:r w:rsidRPr="00B120EF">
        <w:rPr>
          <w:rFonts w:cstheme="minorHAnsi"/>
          <w:sz w:val="24"/>
          <w:szCs w:val="24"/>
        </w:rPr>
        <w:fldChar w:fldCharType="end"/>
      </w:r>
      <w:r w:rsidRPr="00B120EF">
        <w:rPr>
          <w:rFonts w:cstheme="minorHAnsi"/>
          <w:sz w:val="24"/>
          <w:szCs w:val="24"/>
        </w:rPr>
        <w:t xml:space="preserve">, particularly given the broader “replication crisis” in science </w:t>
      </w:r>
      <w:r w:rsidRPr="00B120EF">
        <w:rPr>
          <w:rFonts w:cstheme="minorHAnsi"/>
          <w:sz w:val="24"/>
          <w:szCs w:val="24"/>
        </w:rPr>
        <w:fldChar w:fldCharType="begin"/>
      </w:r>
      <w:r w:rsidRPr="00B120EF">
        <w:rPr>
          <w:rFonts w:cstheme="minorHAnsi"/>
          <w:sz w:val="24"/>
          <w:szCs w:val="24"/>
        </w:rPr>
        <w:instrText xml:space="preserve"> ADDIN ZOTERO_ITEM CSL_CITATION {"citationID":"lG1XPEE2","properties":{"formattedCitation":"[19]","plainCitation":"[19]","noteIndex":0},"citationItems":[{"id":460,"uris":["http://zotero.org/users/4238844/items/WEY9TNFI"],"uri":["http://zotero.org/users/4238844/items/WEY9TNFI"],"itemData":{"id":460,"type":"article-journal","container-title":"Nature Human Behaviour","DOI":"10.1038/s41562-018-0399-z","ISSN":"2397-3374","issue":"9","language":"en","page":"637-644","source":"Crossref","title":"Evaluating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9]]}}}],"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[19]</w:t>
      </w:r>
      <w:r w:rsidRPr="00B120EF">
        <w:rPr>
          <w:rFonts w:cstheme="minorHAnsi"/>
          <w:sz w:val="24"/>
          <w:szCs w:val="24"/>
        </w:rPr>
        <w:fldChar w:fldCharType="end"/>
      </w:r>
      <w:r w:rsidRPr="00B120EF">
        <w:rPr>
          <w:rFonts w:cstheme="minorHAnsi"/>
          <w:sz w:val="24"/>
          <w:szCs w:val="24"/>
        </w:rPr>
        <w:t xml:space="preserve">, including medicine </w:t>
      </w:r>
      <w:r w:rsidRPr="00B120EF">
        <w:rPr>
          <w:rFonts w:cstheme="minorHAnsi"/>
          <w:sz w:val="24"/>
          <w:szCs w:val="24"/>
        </w:rPr>
        <w:fldChar w:fldCharType="begin"/>
      </w:r>
      <w:r w:rsidRPr="00B120EF">
        <w:rPr>
          <w:rFonts w:cstheme="minorHAnsi"/>
          <w:sz w:val="24"/>
          <w:szCs w:val="24"/>
        </w:rPr>
        <w:instrText xml:space="preserve"> ADDIN ZOTERO_ITEM CSL_CITATION {"citationID":"YQF2bj7C","properties":{"formattedCitation":"[20]","plainCitation":"[20]","noteIndex":0},"citationItems":[{"id":465,"uris":["http://zotero.org/users/4238844/items/6VTH5VI3"],"uri":["http://zotero.org/users/4238844/items/6VTH5VI3"],"itemData":{"id":465,"type":"article-journal","abstract":"ContextControversy and uncertainty ensue when the results of clinical research on the effectiveness of interventions are subsequently contradicted. Controversies are most prominent when high-impact research is involved.ObjectivesTo understand how frequently highly cited studies are contradicted or find effects that are stronger than in other similar studies and to discern whether specific characteristics are associated with such refutation over time.DesignAll original clinical research studies published in 3 major general clinical journals or high-impact-factor specialty journals in 1990-2003 and cited more than 1000 times in the literature were examined.Main Outcome MeasureThe results of highly cited articles were compared against subsequent studies of comparable or larger sample size and similar or better controlled designs. The same analysis was also performed comparatively for matched studies that were not so highly cited.ResultsOf 49 highly cited original clinical research studies, 45 claimed that the intervention was effective. Of these, 7 (16%) were contradicted by subsequent studies, 7 others (16%) had found effects that were stronger than those of subsequent studies, 20 (44%) were replicated, and 11 (24%) remained largely unchallenged. Five of 6 highly-cited nonrandomized studies had been contradicted or had found stronger effects vs 9 of 39 randomized controlled trials (P = .008). Among randomized trials, studies with contradicted or stronger effects were smaller (P = .009) than replicated or unchallenged studies although there was no statistically significant difference in their early or overall citation impact. Matched control studies did not have a significantly different share of refuted results than highly cited studies, but they included more studies with “negative” results.ConclusionsContradiction and initially stronger effects are not unusual in highly cited research of clinical interventions and their outcomes. The extent to which high citations may provoke contradictions and vice versa needs more study. Controversies are most common with highly cited nonrandomized studies, but even the most highly cited randomized trials may be challenged and refuted over time, especially small ones.","container-title":"JAMA","DOI":"10.1001/jama.294.2.218","ISSN":"0098-7484","issue":"2","journalAbbreviation":"JAMA","language":"en","page":"218-228","source":"jamanetwork-com.ezproxy.library.ubc.ca","title":"Contradicted and Initially Stronger Effects in Highly Cited Clinical Research","volume":"294","author":[{"family":"Ioannidis","given":"John P. A."}],"issued":{"date-parts":[["2005",7,13]]}}}],"schema":"https://github.com/citation-style-language/schema/raw/master/csl-citation.json"}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[20]</w:t>
      </w:r>
      <w:r w:rsidRPr="00B120EF">
        <w:rPr>
          <w:rFonts w:cstheme="minorHAnsi"/>
          <w:sz w:val="24"/>
          <w:szCs w:val="24"/>
        </w:rPr>
        <w:fldChar w:fldCharType="end"/>
      </w:r>
      <w:r w:rsidRPr="00B120EF">
        <w:rPr>
          <w:rFonts w:cstheme="minorHAnsi"/>
          <w:sz w:val="24"/>
          <w:szCs w:val="24"/>
        </w:rPr>
        <w:t xml:space="preserve"> and health informatics </w:t>
      </w:r>
      <w:r w:rsidRPr="00B120EF">
        <w:rPr>
          <w:rFonts w:cstheme="minorHAnsi"/>
          <w:sz w:val="24"/>
          <w:szCs w:val="24"/>
        </w:rPr>
        <w:fldChar w:fldCharType="begin"/>
      </w:r>
      <w:r w:rsidRPr="00B120EF">
        <w:rPr>
          <w:rFonts w:cstheme="minorHAnsi"/>
          <w:sz w:val="24"/>
          <w:szCs w:val="24"/>
        </w:rPr>
        <w:instrText xml:space="preserve"> ADDIN ZOTERO_ITEM CSL_CITATION {"citationID":"s8nef40m","properties":{"formattedCitation":"[21]","plainCitation":"[21]","noteIndex":0},"citationItems":[{"id":471,"uris":["http://zotero.org/users/4238844/items/6TI8X2EC"],"uri":["http://zotero.org/users/4238844/items/6TI8X2EC"],"itemData":{"id":471,"type":"article-journal","abstract":"AbstractObjective.  Many research fields, including psychology and basic medical sciences, struggle with poor reproducibility of reported studies. Biomedical an","container-title":"Journal of the American Medical Informatics Association","DOI":"10.1093/jamia/ocy028","issue":"8","journalAbbreviation":"J Am Med Inform Assoc","language":"en","page":"963-968","source":"academic.oup.com","title":"Does health informatics have a replication crisis?","volume":"25","author":[{"family":"Coiera","given":"Enrico"},{"family":"Ammenwerth","given":"Elske"},{"family":"Georgiou","given":"Andrew"},{"family":"Magrabi","given":"Farah"}],"issued":{"date-parts":[["2018",8,1]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[21]</w:t>
      </w:r>
      <w:r w:rsidRPr="00B120EF">
        <w:rPr>
          <w:rFonts w:cstheme="minorHAnsi"/>
          <w:sz w:val="24"/>
          <w:szCs w:val="24"/>
        </w:rPr>
        <w:fldChar w:fldCharType="end"/>
      </w:r>
      <w:r w:rsidRPr="00B120EF">
        <w:rPr>
          <w:rFonts w:cstheme="minorHAnsi"/>
          <w:sz w:val="24"/>
          <w:szCs w:val="24"/>
        </w:rPr>
        <w:t xml:space="preserve">. </w:t>
      </w:r>
      <w:bookmarkStart w:id="19" w:name="_Hlk70238044"/>
      <w:r w:rsidRPr="00B120EF">
        <w:rPr>
          <w:rFonts w:cstheme="minorHAnsi"/>
          <w:sz w:val="24"/>
          <w:szCs w:val="24"/>
        </w:rPr>
        <w:t xml:space="preserve">We are unaware of any prior studies where a set of different authors have replicated work predicting antidepressant treatment outcomes </w:t>
      </w:r>
      <w:r w:rsidRPr="00B120EF">
        <w:rPr>
          <w:rFonts w:cstheme="minorHAnsi"/>
          <w:sz w:val="24"/>
          <w:szCs w:val="24"/>
        </w:rPr>
        <w:fldChar w:fldCharType="begin"/>
      </w:r>
      <w:r w:rsidRPr="00B120EF">
        <w:rPr>
          <w:rFonts w:cstheme="minorHAnsi"/>
          <w:sz w:val="24"/>
          <w:szCs w:val="24"/>
        </w:rPr>
        <w:instrText xml:space="preserve"> ADDIN ZOTERO_ITEM CSL_CITATION {"citationID":"R82uqSVq","properties":{"formattedCitation":"[9,22]","plainCitation":"[9,22]","noteIndex":0},"citationItems":[{"id":236,"uris":["http://zotero.org/users/4238844/items/DISWXWRY"],"uri":["http://zotero.org/users/4238844/items/DISWXWRY"],"itemData":{"id":236,"type":"article-journal","abstract":"Background\n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populations.\nMethods\nWe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conducted.\nResults\nWe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(pooledproportion=0.68[0.62,0.74]to0.85[0.81,0.88]).\nLimitations\nMost studies were retrospective; differences in machine learning algorithms and their implementation (e.g., cross-validation, hyperparameter tuning); cannot infer importance of individual variables fed into learning algorithm.\nConclusions\nMachine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disorders.","container-title":"Journal of Affective Disorders","DOI":"10.1016/j.jad.2018.08.073","ISSN":"0165-0327","journalAbbreviation":"Journal of Affective Disorders","page":"519-532","source":"ScienceDirect","title":"Applications of machine learning algorithms to predict therapeutic outcomes in depression: A meta-analysis and systematic review","title-short":"Applications of machine learning algorithms to predict therapeutic outcomes in depression","volume":"241","author":[{"family":"Lee","given":"Yena"},{"family":"Ragguett","given":"Renee-Marie"},{"family":"Mansur","given":"Rodrigo B."},{"family":"Boutilier","given":"Justin J."},{"family":"Rosenblat","given":"Joshua D."},{"family":"Trevizol","given":"Alisson"},{"family":"Brietzke","given":"Elisa"},{"family":"Lin","given":"Kangguang"},{"family":"Pan","given":"Zihang"},{"family":"Subramaniapillai","given":"Mehala"},{"family":"Chan","given":"Timothy C. Y."},{"family":"Fus","given":"Dominika"},{"family":"Park","given":"Caroline"},{"family":"Musial","given":"Natalie"},{"family":"Zuckerman","given":"Hannah"},{"family":"Chen","given":"Vincent Chin-Hung"},{"family":"Ho","given":"Roger"},{"family":"Rong","given":"Carola"},{"family":"McIntyre","given":"Roger S."}],"issued":{"date-parts":[["2018",12,1]]}}},{"id":572,"uris":["http://zotero.org/users/4238844/items/LPHUPC9Q"],"uri":["http://zotero.org/users/4238844/items/LPHUPC9Q"],"itemData":{"id":572,"type":"article-journal","abstract":"A growing body of evidence now suggests that precision psychiatry, an interdisciplinary field of psychiatry, precision medicine, and pharmacogenomics, serves as an indispensable foundation of medical practices by offering the accurate medication with the accurate dose at the accurate time to patients with psychiatric disorders. In light of the latest advancements in artificial intelligence and machine learning techniques, numerous biomarkers and genetic loci associated with psychiatric diseases and relevant treatments are being discovered in precision psychiatry research by employing neuroimaging and multi-omics. In this review, we focus on the latest developments for precision psychiatry research using artificial intelligence and machine learning approaches, such as deep learning and neural network algorithms, together with multi-omics and neuroimaging data. Firstly, we review precision psychiatry and pharmacogenomics studies that leverage various artificial intelligence and machine learning techniques to assess treatment prediction, prognosis prediction, diagnosis prediction, and the detection of potential biomarkers. In addition, we describe potential biomarkers and genetic loci that have been discovered to be associated with psychiatric diseases and relevant treatments. Moreover, we outline the limitations in regard to the previous precision psychiatry and pharmacogenomics studies. Finally, we present a discussion of directions and challenges for future research.","container-title":"International Journal of Molecular Sciences","DOI":"10.3390/ijms21030969","issue":"3","language":"en","note":"number: 3\npublisher: Multidisciplinary Digital Publishing Institute","page":"969","source":"www.mdpi.com","title":"Precision Psychiatry Applications with Pharmacogenomics: Artificial Intelligence and Machine Learning Approaches","title-short":"Precision Psychiatry Applications with Pharmacogenomics","volume":"21","author":[{"family":"Lin","given":"Eugene"},{"family":"Lin","given":"Chieh-Hsin"},{"family":"Lane","given":"Hsien-Yuan"}],"issued":{"date-parts":[["2020",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[9,22]</w:t>
      </w:r>
      <w:r w:rsidRPr="00B120EF">
        <w:rPr>
          <w:rFonts w:cstheme="minorHAnsi"/>
          <w:sz w:val="24"/>
          <w:szCs w:val="24"/>
        </w:rPr>
        <w:fldChar w:fldCharType="end"/>
      </w:r>
      <w:r w:rsidRPr="00B120EF">
        <w:rPr>
          <w:rFonts w:cstheme="minorHAnsi"/>
          <w:sz w:val="24"/>
          <w:szCs w:val="24"/>
        </w:rPr>
        <w:t>.</w:t>
      </w:r>
      <w:bookmarkEnd w:id="19"/>
    </w:p>
    <w:p w14:paraId="6C8F4871" w14:textId="77777777" w:rsidR="00B120EF" w:rsidRPr="00B120EF" w:rsidRDefault="00B120EF" w:rsidP="00B120EF">
      <w:pPr>
        <w:spacing w:after="0" w:line="360" w:lineRule="auto"/>
        <w:rPr>
          <w:rFonts w:cstheme="minorHAnsi"/>
          <w:sz w:val="24"/>
          <w:szCs w:val="24"/>
        </w:rPr>
      </w:pPr>
    </w:p>
    <w:p w14:paraId="4FDAFCCE" w14:textId="77777777" w:rsidR="00B120EF" w:rsidRPr="00B120EF" w:rsidRDefault="00B120EF" w:rsidP="00B120EF">
      <w:pPr>
        <w:spacing w:after="0" w:line="360" w:lineRule="auto"/>
        <w:rPr>
          <w:rFonts w:cstheme="minorHAnsi"/>
          <w:sz w:val="24"/>
          <w:szCs w:val="24"/>
        </w:rPr>
      </w:pPr>
      <w:bookmarkStart w:id="20" w:name="_Hlk70238248"/>
      <w:r w:rsidRPr="00B120EF">
        <w:rPr>
          <w:rFonts w:cstheme="minorHAnsi"/>
          <w:sz w:val="24"/>
          <w:szCs w:val="24"/>
        </w:rPr>
        <w:t xml:space="preserve"> An independent external validation is the most rigorous method to establish that results from a predictive model will be valid when applied to a different dataset </w:t>
      </w:r>
      <w:r w:rsidRPr="00B120EF">
        <w:rPr>
          <w:rFonts w:cstheme="minorHAnsi"/>
          <w:sz w:val="24"/>
          <w:szCs w:val="24"/>
        </w:rPr>
        <w:fldChar w:fldCharType="begin"/>
      </w:r>
      <w:r w:rsidRPr="00B120EF">
        <w:rPr>
          <w:rFonts w:cstheme="minorHAnsi"/>
          <w:sz w:val="24"/>
          <w:szCs w:val="24"/>
        </w:rPr>
        <w:instrText xml:space="preserve"> ADDIN ZOTERO_ITEM CSL_CITATION {"citationID":"HHjAZyqT","properties":{"formattedCitation":"[23,24]","plainCitation":"[23,24]","noteIndex":0},"citationItems":[{"id":474,"uris":["http://zotero.org/users/4238844/items/22QPNUKJ"],"uri":["http://zotero.org/users/4238844/items/22QPNUKJ"],"itemData":{"id":474,"type":"webpage","container-title":"PLoS Medicine","language":"English","note":"DOI: 10.1371/journal.pmed.1001221","title":"Reporting and methods in clinical prediction research: a systematic review","title-short":"Reporting and methods in clinical prediction research","URL":"http://link.galegroup.com/apps/doc/A294073803/HRCA?sid=lms","author":[{"family":"Bouwmeester","given":"Walter"},{"family":"Zuithoff","given":"Nicolaas P. A."},{"family":"Mallett","given":"Susan"},{"family":"Geerlings","given":"Mirjam I."},{"family":"Vergouwe","given":"Yvonne"},{"family":"Steyerberg","given":"Ewout W."},{"family":"Altman","given":"Douglas G."},{"family":"Moons","given":"Karel G. M."}],"accessed":{"date-parts":[["2020",1,4]]},"issued":{"date-parts":[["2012",5,1]]}}},{"id":477,"uris":["http://zotero.org/users/4238844/items/2UVB97ND"],"uri":["http://zotero.org/users/4238844/items/2UVB97ND"],"itemData":{"id":477,"type":"article-journal","abstract":"&lt;p&gt;Prognostic models are of little clinical value unless they are shown to work in other samples. &lt;b&gt;Douglas Altman and colleagues &lt;/b&gt;describe how to validate models and discuss some of the problems&lt;/p&gt;","container-title":"BMJ","DOI":"10.1136/bmj.b605","ISSN":"0959-8138, 1468-5833","journalAbbreviation":"BMJ","language":"en","note":"PMID: 19477892","source":"www.bmj.com","title":"Prognosis and prognostic research: validating a prognostic model","title-short":"Prognosis and prognostic research","URL":"https://www.bmj.com/content/338/bmj.b605","volume":"338","author":[{"family":"Altman","given":"Douglas G."},{"family":"Vergouwe","given":"Yvonne"},{"family":"Royston","given":"Patrick"},{"family":"Moons","given":"Karel G. M."}],"accessed":{"date-parts":[["2020",1,4]]},"issued":{"date-parts":[["2009",5,28]]}}}],"schema":"https://github.com/citation-style-language/schema/raw/master/csl-citation.json"}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[23,24]</w:t>
      </w:r>
      <w:r w:rsidRPr="00B120EF">
        <w:rPr>
          <w:rFonts w:cstheme="minorHAnsi"/>
          <w:sz w:val="24"/>
          <w:szCs w:val="24"/>
        </w:rPr>
        <w:fldChar w:fldCharType="end"/>
      </w:r>
      <w:r w:rsidRPr="00B120EF">
        <w:rPr>
          <w:rFonts w:cstheme="minorHAnsi"/>
          <w:sz w:val="24"/>
          <w:szCs w:val="24"/>
        </w:rPr>
        <w:t xml:space="preserve">, though there are few examples of its use in this field </w:t>
      </w:r>
      <w:bookmarkStart w:id="21" w:name="_Hlk70238286"/>
      <w:bookmarkEnd w:id="20"/>
      <w:r w:rsidRPr="00B120EF">
        <w:rPr>
          <w:rFonts w:cstheme="minorHAnsi"/>
          <w:sz w:val="24"/>
          <w:szCs w:val="24"/>
        </w:rPr>
        <w:fldChar w:fldCharType="begin"/>
      </w:r>
      <w:r w:rsidRPr="00B120EF">
        <w:rPr>
          <w:rFonts w:cstheme="minorHAnsi"/>
          <w:sz w:val="24"/>
          <w:szCs w:val="24"/>
        </w:rPr>
        <w:instrText xml:space="preserve"> ADDIN ZOTERO_ITEM CSL_CITATION {"citationID":"U6OogF6p","properties":{"formattedCitation":"[9,25]","plainCitation":"[9,25]","noteIndex":0},"citationItems":[{"id":236,"uris":["http://zotero.org/users/4238844/items/DISWXWRY"],"uri":["http://zotero.org/users/4238844/items/DISWXWRY"],"itemData":{"id":236,"type":"article-journal","abstract":"Background\n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populations.\nMethods\nWe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conducted.\nResults\nWe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(pooledproportion=0.68[0.62,0.74]to0.85[0.81,0.88]).\nLimitations\nMost studies were retrospective; differences in machine learning algorithms and their implementation (e.g., cross-validation, hyperparameter tuning); cannot infer importance of individual variables fed into learning algorithm.\nConclusions\nMachine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disorders.","container-title":"Journal of Affective Disorders","DOI":"10.1016/j.jad.2018.08.073","ISSN":"0165-0327","journalAbbreviation":"Journal of Affective Disorders","page":"519-532","source":"ScienceDirect","title":"Applications of machine learning algorithms to predict therapeutic outcomes in depression: A meta-analysis and systematic review","title-short":"Applications of machine learning algorithms to predict therapeutic outcomes in depression","volume":"241","author":[{"family":"Lee","given":"Yena"},{"family":"Ragguett","given":"Renee-Marie"},{"family":"Mansur","given":"Rodrigo B."},{"family":"Boutilier","given":"Justin J."},{"family":"Rosenblat","given":"Joshua D."},{"family":"Trevizol","given":"Alisson"},{"family":"Brietzke","given":"Elisa"},{"family":"Lin","given":"Kangguang"},{"family":"Pan","given":"Zihang"},{"family":"Subramaniapillai","given":"Mehala"},{"family":"Chan","given":"Timothy C. Y."},{"family":"Fus","given":"Dominika"},{"family":"Park","given":"Caroline"},{"family":"Musial","given":"Natalie"},{"family":"Zuckerman","given":"Hannah"},{"family":"Chen","given":"Vincent Chin-Hung"},{"family":"Ho","given":"Roger"},{"family":"Rong","given":"Carola"},{"family":"McIntyre","given":"Roger S."}],"issued":{"date-parts":[["2018",12,1]]}}},{"id":574,"uris":["http://zotero.org/users/4238844/items/JVQJZFK4"],"uri":["http://zotero.org/users/4238844/items/JVQJZFK4"],"itemData":{"id":574,"type":"article-journal","abstract":"There is increasing interest in clinical prediction models in psychiatry, which focus on developing multivariate algorithms to guide personalized diagnostic or management decisions. The main target of these models is the prediction of treatment response to different antidepressant therapies. This is because the ability to predict response based on patients' personal data may allow clinicians to make improved treatment decisions, and to provide more efficacious or more tolerable medications to the right patient. We searched the literature for systematic reviews about treatment prediction in the context of existing treatment modalities for adult unipolar depression, until July 2019. Treatment effect is defined broadly to include efficacy, safety, tolerability and acceptability outcomes. We first focused on the identification of individual predictor variables that might predict treatment response, and second, we considered multivariate clinical prediction models. Our meta-review included a total of 10 systematic reviews; seven (from 2014 to 2018) focusing on individual predictor variables and three focusing on clinical prediction models. These identified a number of sociodemographic, phenomenological, clinical, neuroimaging, remote monitoring, genetic and serum marker variables as possible predictor variables for treatment response, alongside statistical and machine-learning approaches to clinical prediction model development. Effect sizes for individual predictor variables were generally small and clinical prediction models had generally not been validated in external populations. There is a need for rigorous model validation in large external data-sets to prove the clinical utility of models. We also discuss potential future avenues in the field of personalized psychiatry, particularly the combination of multiple sources of data and the emerging field of artificial intelligence and digital mental health to identify new individual predictor variables.","container-title":"Pharmacology &amp; Therapeutics","DOI":"10.1016/j.pharmthera.2020.107557","ISSN":"0163-7258","journalAbbreviation":"Pharmacology &amp; Therapeutics","language":"en","page":"107557","source":"ScienceDirect","title":"Predicting treatment effects in unipolar depression: A meta-review","title-short":"Predicting treatment effects in unipolar depression","volume":"212","author":[{"family":"Gillett","given":"George"},{"family":"Tomlinson","given":"Anneka"},{"family":"Efthimiou","given":"Orestis"},{"family":"Cipriani","given":"Andrea"}],"issued":{"date-parts":[["2020",8,1]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[9,25]</w:t>
      </w:r>
      <w:r w:rsidRPr="00B120EF">
        <w:rPr>
          <w:rFonts w:cstheme="minorHAnsi"/>
          <w:sz w:val="24"/>
          <w:szCs w:val="24"/>
        </w:rPr>
        <w:fldChar w:fldCharType="end"/>
      </w:r>
      <w:bookmarkEnd w:id="21"/>
      <w:r w:rsidRPr="00B120EF">
        <w:rPr>
          <w:rFonts w:cstheme="minorHAnsi"/>
          <w:sz w:val="24"/>
          <w:szCs w:val="24"/>
        </w:rPr>
        <w:t xml:space="preserve">.Decreased performance may result from any changed factor between datasets, such as limited overlapping features or inherent differences in the participants. Nie et al </w:t>
      </w:r>
      <w:r w:rsidRPr="00B120EF">
        <w:rPr>
          <w:rFonts w:cstheme="minorHAnsi"/>
          <w:sz w:val="24"/>
          <w:szCs w:val="24"/>
        </w:rPr>
        <w:fldChar w:fldCharType="begin"/>
      </w:r>
      <w:r w:rsidRPr="00B120EF">
        <w:rPr>
          <w:rFonts w:cstheme="minorHAnsi"/>
          <w:sz w:val="24"/>
          <w:szCs w:val="24"/>
        </w:rPr>
        <w:instrText xml:space="preserve"> ADDIN ZOTERO_ITEM CSL_CITATION {"citationID":"eaQ8DdbY","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conducted an external validation of their results from the STAR*D dataset by applying their algorithms to a different dataset from another clinical trial (RIS-INT-93). They found that balanced accuracy was worse with the overlapping features in the new dataset, ranging from 0.64 – 0.67 </w:t>
      </w:r>
      <w:r w:rsidRPr="00B120EF">
        <w:rPr>
          <w:rFonts w:cstheme="minorHAnsi"/>
          <w:sz w:val="24"/>
          <w:szCs w:val="24"/>
        </w:rPr>
        <w:fldChar w:fldCharType="begin"/>
      </w:r>
      <w:r w:rsidRPr="00B120EF">
        <w:rPr>
          <w:rFonts w:cstheme="minorHAnsi"/>
          <w:sz w:val="24"/>
          <w:szCs w:val="24"/>
        </w:rPr>
        <w:instrText xml:space="preserve"> ADDIN ZOTERO_ITEM CSL_CITATION {"citationID":"n3YARzyB","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w:t>
      </w:r>
    </w:p>
    <w:p w14:paraId="1F213817" w14:textId="77777777" w:rsidR="00B120EF" w:rsidRPr="00B120EF" w:rsidRDefault="00B120EF" w:rsidP="00B120EF">
      <w:pPr>
        <w:spacing w:after="0" w:line="360" w:lineRule="auto"/>
        <w:rPr>
          <w:rFonts w:cstheme="minorHAnsi"/>
          <w:sz w:val="24"/>
          <w:szCs w:val="24"/>
        </w:rPr>
      </w:pPr>
    </w:p>
    <w:p w14:paraId="5871883F"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sought to independently replicate the cross-validation findings by Nie et al </w:t>
      </w:r>
      <w:r w:rsidRPr="00B120EF">
        <w:rPr>
          <w:rFonts w:cstheme="minorHAnsi"/>
          <w:sz w:val="24"/>
          <w:szCs w:val="24"/>
        </w:rPr>
        <w:fldChar w:fldCharType="begin"/>
      </w:r>
      <w:r w:rsidRPr="00B120EF">
        <w:rPr>
          <w:rFonts w:cstheme="minorHAnsi"/>
          <w:sz w:val="24"/>
          <w:szCs w:val="24"/>
        </w:rPr>
        <w:instrText xml:space="preserve"> ADDIN ZOTERO_ITEM CSL_CITATION {"citationID":"DGG2eRBB","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on the STAR*D dataset, and then externally validate their methodology on another new dataset from the </w:t>
      </w:r>
      <w:bookmarkStart w:id="22" w:name="_Hlk51234575"/>
      <w:r w:rsidRPr="00B120EF">
        <w:rPr>
          <w:rFonts w:cstheme="minorHAnsi"/>
          <w:sz w:val="24"/>
          <w:szCs w:val="24"/>
        </w:rPr>
        <w:t xml:space="preserve">Canadian Biomarker Integration Network in Depression </w:t>
      </w:r>
      <w:bookmarkEnd w:id="22"/>
      <w:r w:rsidRPr="00B120EF">
        <w:rPr>
          <w:rFonts w:cstheme="minorHAnsi"/>
          <w:sz w:val="24"/>
          <w:szCs w:val="24"/>
        </w:rPr>
        <w:t xml:space="preserve">(CAN-BIND)-1 study </w:t>
      </w:r>
      <w:r w:rsidRPr="00B120EF">
        <w:rPr>
          <w:rFonts w:cstheme="minorHAnsi"/>
          <w:sz w:val="24"/>
          <w:szCs w:val="24"/>
        </w:rPr>
        <w:fldChar w:fldCharType="begin"/>
      </w:r>
      <w:r w:rsidRPr="00B120EF">
        <w:rPr>
          <w:rFonts w:cstheme="minorHAnsi"/>
          <w:sz w:val="24"/>
          <w:szCs w:val="24"/>
        </w:rPr>
        <w:instrText xml:space="preserve"> ADDIN ZOTERO_ITEM CSL_CITATION {"citationID":"QxqDvQKS","properties":{"formattedCitation":"[26]","plainCitation":"[26]","noteIndex":0},"citationItems":[{"id":165,"uris":["http://zotero.org/users/4238844/items/FRNX9PUG"],"uri":["http://zotero.org/users/4238844/items/FRNX9PUG"],"itemData":{"id":165,"type":"article-journal","abstract":"Background: Major Depressive Disorder (MDD) is among the most prevalent and disabling medical conditions worldwide. Identification of clinical and biological markers (“biomarkers”) of treatment response could personalize clinical decisions and lead to better outcomes. This paper describes the aims, design, and methods of a discovery study of biomarkers in antidepressant treatment response, conducted by the Canadian Biomarker Integration Network in Depression (CAN-BIND). The CAN-BIND research program investigates and identifies biomarkers that help to predict outcomes in patients with MDD treated with antidepressant medication. The primary objective of this initial study (known as CAN-BIND-1) is to identify individual and integrated neuroimaging, electrophysiological, molecular, and clinical predictors of response to sequential antidepressant monotherapy and adjunctive therapy in MDD.","container-title":"BMC Psychiatry","DOI":"10.1186/s12888-016-0785-x","ISSN":"1471-244X","issue":"1","language":"en","source":"Crossref","title":"Discovering biomarkers for antidepressant response: protocol from the Canadian biomarker integration network in depression (CAN-BIND) and clinical characteristics of the first patient cohort","title-short":"Discovering biomarkers for antidepressant response","URL":"http://bmcpsychiatry.biomedcentral.com/articles/10.1186/s12888-016-0785-x","volume":"16","author":[{"family":"Lam","given":"Raymond W."},{"family":"Milev","given":"Roumen"},{"family":"Rotzinger","given":"Susan"},{"family":"Andreazza","given":"Ana C."},{"family":"Blier","given":"Pierre"},{"family":"Brenner","given":"Colleen"},{"family":"Daskalakis","given":"Zafiris J."},{"family":"Dharsee","given":"Moyez"},{"family":"Downar","given":"Jonathan"},{"family":"Evans","given":"Kenneth R."},{"family":"Farzan","given":"Faranak"},{"family":"Foster","given":"Jane A."},{"family":"Frey","given":"Benicio N."},{"family":"Geraci","given":"Joseph"},{"family":"Giacobbe","given":"Peter"},{"family":"Feilotter","given":"Harriet E."},{"family":"Hall","given":"Geoffrey B."},{"family":"Harkness","given":"Kate L."},{"family":"Hassel","given":"Stefanie"},{"family":"Ismail","given":"Zahinoor"},{"family":"Leri","given":"Francesco"},{"family":"Liotti","given":"Mario"},{"family":"MacQueen","given":"Glenda M."},{"family":"McAndrews","given":"Mary Pat"},{"family":"Minuzzi","given":"Luciano"},{"family":"Müller","given":"Daniel J."},{"family":"Parikh","given":"Sagar V."},{"family":"Placenza","given":"Franca M."},{"family":"Quilty","given":"Lena C."},{"family":"Ravindran","given":"Arun V."},{"family":"Salomons","given":"Tim V."},{"family":"Soares","given":"Claudio N."},{"family":"Strother","given":"Stephen C."},{"family":"Turecki","given":"Gustavo"},{"family":"Vaccarino","given":"Anthony L."},{"family":"Vila-Rodriguez","given":"Fidel"},{"family":"Kennedy","given":"Sidney H."}],"accessed":{"date-parts":[["2018",8,7]]},"issued":{"date-parts":[["2016",12]]}}}],"schema":"https://github.com/citation-style-language/schema/raw/master/csl-citation.json"}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[26]</w:t>
      </w:r>
      <w:r w:rsidRPr="00B120EF">
        <w:rPr>
          <w:rFonts w:cstheme="minorHAnsi"/>
          <w:sz w:val="24"/>
          <w:szCs w:val="24"/>
        </w:rPr>
        <w:fldChar w:fldCharType="end"/>
      </w:r>
      <w:r w:rsidRPr="00B120EF">
        <w:rPr>
          <w:rFonts w:cstheme="minorHAnsi"/>
          <w:sz w:val="24"/>
          <w:szCs w:val="24"/>
        </w:rPr>
        <w:t xml:space="preserve">, a multicentre study to discover multi-modal (neuroimaging, electrophysiological, molecular, clinical) biomarkers to predict treatment response in patients with MDD. We chose to replicate the Nie et al study given its relatively strong results, its use of a well-known study that now has its data publicly available, and its evaluation of a variety of common machine learning algorithms. Our hypothesis is that the cross-validation of the STAR*D dataset will replicate the accuracy performance reported by Nie et al </w:t>
      </w:r>
      <w:r w:rsidRPr="00B120EF">
        <w:rPr>
          <w:rFonts w:cstheme="minorHAnsi"/>
          <w:sz w:val="24"/>
          <w:szCs w:val="24"/>
        </w:rPr>
        <w:fldChar w:fldCharType="begin"/>
      </w:r>
      <w:r w:rsidRPr="00B120EF">
        <w:rPr>
          <w:rFonts w:cstheme="minorHAnsi"/>
          <w:sz w:val="24"/>
          <w:szCs w:val="24"/>
        </w:rPr>
        <w:instrText xml:space="preserve"> ADDIN ZOTERO_ITEM CSL_CITATION {"citationID":"u24EpVlM","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However, we expect the validation on the external CAN-BIND-1 dataset will be less accurate because of the limited number of overlapping features between the two datasets. Our work will also contribute to reproducibility by using automated data processing, publicly accessible code, and the current, open-access version of the STAR*D dataset. </w:t>
      </w:r>
    </w:p>
    <w:p w14:paraId="1684B414" w14:textId="77777777" w:rsidR="00B120EF" w:rsidRPr="00B120EF" w:rsidRDefault="00B120EF" w:rsidP="00B120EF">
      <w:pPr>
        <w:spacing w:after="0" w:line="360" w:lineRule="auto"/>
        <w:rPr>
          <w:rFonts w:cstheme="minorHAnsi"/>
          <w:sz w:val="24"/>
          <w:szCs w:val="24"/>
        </w:rPr>
      </w:pPr>
    </w:p>
    <w:p w14:paraId="7BFD18E9" w14:textId="77777777" w:rsidR="00B120EF" w:rsidRPr="00B120EF" w:rsidRDefault="00B120EF" w:rsidP="00B120EF">
      <w:pPr>
        <w:keepNext/>
        <w:keepLines/>
        <w:spacing w:after="0" w:line="360" w:lineRule="auto"/>
        <w:outlineLvl w:val="0"/>
        <w:rPr>
          <w:rFonts w:eastAsiaTheme="majorEastAsia" w:cstheme="minorHAnsi"/>
          <w:b/>
          <w:bCs/>
          <w:caps/>
          <w:sz w:val="24"/>
          <w:szCs w:val="24"/>
        </w:rPr>
      </w:pPr>
      <w:r w:rsidRPr="00B120EF">
        <w:rPr>
          <w:rFonts w:eastAsiaTheme="majorEastAsia" w:cstheme="minorHAnsi"/>
          <w:b/>
          <w:bCs/>
          <w:caps/>
          <w:sz w:val="24"/>
          <w:szCs w:val="24"/>
        </w:rPr>
        <w:lastRenderedPageBreak/>
        <w:t>Methods</w:t>
      </w:r>
    </w:p>
    <w:p w14:paraId="37B1A4F2" w14:textId="77777777" w:rsidR="00B120EF" w:rsidRPr="00B120EF" w:rsidRDefault="00B120EF" w:rsidP="00B120EF">
      <w:pPr>
        <w:spacing w:after="0" w:line="360" w:lineRule="auto"/>
        <w:rPr>
          <w:rFonts w:cstheme="minorHAnsi"/>
          <w:b/>
          <w:sz w:val="24"/>
          <w:szCs w:val="24"/>
        </w:rPr>
      </w:pPr>
    </w:p>
    <w:p w14:paraId="3511ACF5"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STAR*D Dataset</w:t>
      </w:r>
    </w:p>
    <w:p w14:paraId="02251311" w14:textId="77777777" w:rsidR="00B120EF" w:rsidRPr="00B120EF" w:rsidRDefault="00B120EF" w:rsidP="00B120EF">
      <w:pPr>
        <w:spacing w:after="0" w:line="360" w:lineRule="auto"/>
        <w:rPr>
          <w:rFonts w:cstheme="minorHAnsi"/>
          <w:sz w:val="24"/>
          <w:szCs w:val="24"/>
        </w:rPr>
      </w:pPr>
    </w:p>
    <w:p w14:paraId="63592168"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This well described study funded by the U.S. National Institutes of Mental Health (NIMH) sought to investigate next-step treatments of depression after initial agents failed </w:t>
      </w:r>
      <w:r w:rsidRPr="00B120EF">
        <w:rPr>
          <w:rFonts w:cstheme="minorHAnsi"/>
          <w:sz w:val="24"/>
          <w:szCs w:val="24"/>
        </w:rPr>
        <w:fldChar w:fldCharType="begin"/>
      </w:r>
      <w:r w:rsidRPr="00B120EF">
        <w:rPr>
          <w:rFonts w:cstheme="minorHAnsi"/>
          <w:sz w:val="24"/>
          <w:szCs w:val="24"/>
        </w:rPr>
        <w:instrText xml:space="preserve"> ADDIN ZOTERO_ITEM CSL_CITATION {"citationID":"PhLeJdJR","properties":{"formattedCitation":"[16]","plainCitation":"[16]","noteIndex":0},"citationItems":[{"id":261,"uris":["http://zotero.org/users/4238844/items/EWWWEDGH"],"uri":["http://zotero.org/users/4238844/items/EWWWEDGH"],"itemData":{"id":261,"type":"article-journal","abstract":"STAR*D is a multisite, prospective, randomized, multistep clinical trial of outpatients with nonpsychotic major depressive disorder. The study compares various treatment options for those who do not attain a satisfactory response with citalopram, a selective serotonin reuptake inhibitor antidepressant. The study enrolls 4000 adults (ages 18–75) from both primary and specialty care practices who have not had either a prior inadequate response or clear-cut intolerance to a robust trial of protocol treatments during the current major depressive episode. After receiving citalopram (level 1), participants without sufficient symptomatic benefit are eligible for randomization to level 2 treatments, which entail four switch options (sertraline, bupropion, venlafaxine, cognitive therapy) and three citalopram augment options (bupropion, buspirone, cognitive therapy). Those who receive cognitive therapy (switch or augment options) at level 2 without sufficient improvement are eligible for randomization to one of two level 2A switch options (venlafaxine or bupropion). Level 2 and 2A participants without sufficient improvement are eligible for random assignment to two switch options (mirtazapine or nortriptyline) and to two augment options (lithium or thyroid hormone) added to the primary antidepressant (citalopram, bupropion, sertraline, or venlafaxine) (level 3). Those without sufficient improvement at level 3 are eligible for level 4 random assignment to one of two switch options (tranylcypromine or the combination of mirtazapine and venlafaxine). The primary outcome is the clinician-rated, 17-item Hamilton Rating Scale for Depression, administered at entry and exit from each treatment level through telephone interviews by assessors masked to treatment assignments. Secondary outcomes include self-reported depressive symptoms, physical and mental function, side-effect burden, client satisfaction, and health care utilization and cost. Participants with an adequate symptomatic response may enter the 12-month naturalistic follow-up phase with brief monthly and more complete quarterly assessments.","container-title":"Controlled Clinical Trials","DOI":"10.1016/S0197-2456(03)00112-0","ISSN":"0197-2456","issue":"1","journalAbbreviation":"Controlled Clinical Trials","page":"119-142","source":"ScienceDirect","title":"Sequenced treatment alternatives to relieve depression (STAR*D): rationale and design","title-short":"Sequenced treatment alternatives to relieve depression (STAR*D)","volume":"25","author":[{"family":"Rush","given":"A. John"},{"family":"Fava","given":"Maurizio"},{"family":"Wisniewski","given":"Stephen R"},{"family":"Lavori","given":"Philip W"},{"family":"Trivedi","given":"Madhukar H"},{"family":"Sackeim","given":"Harold A"},{"family":"Thase","given":"Michael E"},{"family":"Nierenberg","given":"Andrew A"},{"family":"Quitkin","given":"Frederic M"},{"family":"Kashner","given":"T. Michael"},{"family":"Kupfer","given":"David J"},{"family":"Rosenbaum","given":"Jerrold F"},{"family":"Alpert","given":"Jonathan"},{"family":"Stewart","given":"Jonathan W"},{"family":"McGrath","given":"Patrick J"},{"family":"Biggs","given":"Melanie M"},{"family":"Shores-Wilson","given":"Kathy"},{"family":"Lebowitz","given":"Barry D"},{"family":"Ritz","given":"Louise"},{"family":"Niederehe","given":"George"},{"literal":"for the STAR*D Investigators Group"}],"issued":{"date-parts":[["2004",2,1]]}}}],"schema":"https://github.com/citation-style-language/schema/raw/master/csl-citation.json"}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[16]</w:t>
      </w:r>
      <w:r w:rsidRPr="00B120EF">
        <w:rPr>
          <w:rFonts w:cstheme="minorHAnsi"/>
          <w:sz w:val="24"/>
          <w:szCs w:val="24"/>
        </w:rPr>
        <w:fldChar w:fldCharType="end"/>
      </w:r>
      <w:r w:rsidRPr="00B120EF">
        <w:rPr>
          <w:rFonts w:cstheme="minorHAnsi"/>
          <w:sz w:val="24"/>
          <w:szCs w:val="24"/>
        </w:rPr>
        <w:t xml:space="preserve">. The study enrolled 4041 outpatients with a DSM-IV </w:t>
      </w:r>
      <w:r w:rsidRPr="00B120EF">
        <w:rPr>
          <w:rFonts w:cstheme="minorHAnsi"/>
          <w:sz w:val="24"/>
          <w:szCs w:val="24"/>
        </w:rPr>
        <w:fldChar w:fldCharType="begin"/>
      </w:r>
      <w:r w:rsidRPr="00B120EF">
        <w:rPr>
          <w:rFonts w:cstheme="minorHAnsi"/>
          <w:sz w:val="24"/>
          <w:szCs w:val="24"/>
        </w:rPr>
        <w:instrText xml:space="preserve"> ADDIN ZOTERO_ITEM CSL_CITATION {"citationID":"XCsGg1r2","properties":{"formattedCitation":"[27]","plainCitation":"[27]","noteIndex":0},"citationItems":[{"id":227,"uris":["http://zotero.org/users/4238844/items/YWVPVZGB"],"uri":["http://zotero.org/users/4238844/items/YWVPVZGB"],"itemData":{"id":227,"type":"book","edition":"Fifth Edition","ISBN":"978-0-89042-555-8","language":"en","note":"DOI: 10.1176/appi.books.9780890425596","publisher":"American Psychiatric Association","source":"Crossref","title":"Diagnostic and Statistical Manual of Mental Disorders","URL":"https://psychiatryonline.org/doi/book/10.1176/appi.books.9780890425596","author":[{"literal":"American Psychiatric Association"}],"accessed":{"date-parts":[["2018",12,18]]},"issued":{"date-parts":[["2013",5,22]]}}}],"schema":"https://github.com/citation-style-language/schema/raw/master/csl-citation.json"}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[27]</w:t>
      </w:r>
      <w:r w:rsidRPr="00B120EF">
        <w:rPr>
          <w:rFonts w:cstheme="minorHAnsi"/>
          <w:sz w:val="24"/>
          <w:szCs w:val="24"/>
        </w:rPr>
        <w:fldChar w:fldCharType="end"/>
      </w:r>
      <w:r w:rsidRPr="00B120EF">
        <w:rPr>
          <w:rFonts w:cstheme="minorHAnsi"/>
          <w:sz w:val="24"/>
          <w:szCs w:val="24"/>
        </w:rPr>
        <w:t xml:space="preserve"> diagnosis of MDD without psychotic features (see S1 Table for the inclusion and exclusion criteria) and involved four treatment levels. For level 1, patients initially started citalopram 20-60 mg/d. If they did not achieve remission (score ≤5 on the Quick Inventory of Depressive Symptomatology, Clinician version [QIDS-C] </w:t>
      </w:r>
      <w:r w:rsidRPr="00B120EF">
        <w:rPr>
          <w:rFonts w:cstheme="minorHAnsi"/>
          <w:sz w:val="24"/>
          <w:szCs w:val="24"/>
        </w:rPr>
        <w:fldChar w:fldCharType="begin"/>
      </w:r>
      <w:r w:rsidRPr="00B120EF">
        <w:rPr>
          <w:rFonts w:cstheme="minorHAnsi"/>
          <w:sz w:val="24"/>
          <w:szCs w:val="24"/>
        </w:rPr>
        <w:instrText xml:space="preserve"> ADDIN ZOTERO_ITEM CSL_CITATION {"citationID":"URCh0Yxo","properties":{"formattedCitation":"[28]","plainCitation":"[28]","noteIndex":0},"citationItems":[{"id":527,"uris":["http://zotero.org/users/4238844/items/LSUQ7N54"],"uri":["http://zotero.org/users/4238844/items/LSUQ7N54"],"itemData":{"id":527,"type":"article-journal","abstract":"Background\nThe 16-item Quick Inventory of Depressive Symptomatology (QIDS), a new measure of depressive symptom severity derived from the 30-item Inventory of Depressive Symptomatology (IDS), is available in both self-report (QIDS-SR16) and clinician-rated (QIDS-C16) formats.\nMethods\nThis report evaluates and compares the psychometric properties of the QIDS-SR16 in relation to the IDS-SR30 and the 24-item Hamilton Rating Scale for Depression (HAM-D24) in 596 adult outpatients treated for chronic nonpsychotic, major depressive disorder.\nResults\nInternal consistency was high for the QIDS-SR16 (Cronbach’s α = .86), the IDS-SR30 (Cronbach’s α = .92), and the HAM-D24 (Cronbach’s α =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score.\nConclusions\nThe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settings.","container-title":"Biological Psychiatry","DOI":"10.1016/S0006-3223(02)01866-8","ISSN":"0006-3223","issue":"5","journalAbbreviation":"Biological Psychiatry","language":"en","page":"573-583","source":"ScienceDirect","title":"The 16-Item quick inventory of depressive symptomatology (QIDS), clinician rating (QIDS-C), and self-report (QIDS-SR): a psychometric evaluation in patients with chronic major depression","title-short":"The 16-Item quick inventory of depressive symptomatology (QIDS), clinician rating (QIDS-C), and self-report (QIDS-SR)","volume":"54","author":[{"family":"Rush","given":"A.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[28]</w:t>
      </w:r>
      <w:r w:rsidRPr="00B120EF">
        <w:rPr>
          <w:rFonts w:cstheme="minorHAnsi"/>
          <w:sz w:val="24"/>
          <w:szCs w:val="24"/>
        </w:rPr>
        <w:fldChar w:fldCharType="end"/>
      </w:r>
      <w:r w:rsidRPr="00B120EF">
        <w:rPr>
          <w:rFonts w:cstheme="minorHAnsi"/>
          <w:sz w:val="24"/>
          <w:szCs w:val="24"/>
        </w:rPr>
        <w:t xml:space="preserve">) after 14 weeks, they went on to one of seven different treatment options in level 2, and continued similarly to levels 3 and 4. Patients provided written consent and the study was approved by institutional review boards at the participating institutions. Clinical and demographic data were recorded on enrollment, weeks 2,4,6,9,12, and 14 within each treatment level, and on level exit/entry. We obtained this study’s dataset from the publicly available NIMH Data Archive </w:t>
      </w:r>
      <w:r w:rsidRPr="00B120EF">
        <w:rPr>
          <w:rFonts w:cstheme="minorHAnsi"/>
          <w:sz w:val="24"/>
          <w:szCs w:val="24"/>
        </w:rPr>
        <w:fldChar w:fldCharType="begin"/>
      </w:r>
      <w:r w:rsidRPr="00B120EF">
        <w:rPr>
          <w:rFonts w:cstheme="minorHAnsi"/>
          <w:sz w:val="24"/>
          <w:szCs w:val="24"/>
        </w:rPr>
        <w:instrText xml:space="preserve"> ADDIN ZOTERO_ITEM CSL_CITATION {"citationID":"wnIFFca4","properties":{"formattedCitation":"[29]","plainCitation":"[29]","noteIndex":0},"citationItems":[{"id":548,"uris":["http://zotero.org/users/4238844/items/KF8WNQ6K"],"uri":["http://zotero.org/users/4238844/items/KF8WNQ6K"],"itemData":{"id":548,"type":"article","abstract":"Objective: Predict response to antidepressant monotherapy using machine learning techniques, using the CO-MED and STAR*D datasets to train and cross-validate analysis of the CAN-BIND dataset. Part of the CAN-BIND project which has received institutional research ethics board approval at the University of British Columbia \n \nDesign: A variety of machine learning techniques will be used to predict antidepressant response comparing between and joining together the level 1 arm of STAR*D, escitalopram + placebo arm of CO-MED, and stage 1 of CAN-BIND-1. Different methods for feature selection will be used to utilize different combinations of clinical and demographic data. We will replicate the methods use in a recent paper which represents the current state of the art, Nie et al 2018.  \n \nAnalysis plan: The various machine learning and feature selection techniques will be compared using standard measure of accuracy including sensitivity, specificity, PPV, NPV, and AUC. We require a project on NDA so that the group who worked on the prior analyses can share relevant data/algorithms with us.  \n \nData access: We request all clinical and demographic data from the subsets of the clinical trials mentioned above.","language":"en","note":"type: dataset\nDOI: 10.15154/1503299","publisher":"NIMH Data Archive","source":"DOI.org (Datacite)","title":"Predicting Antidepressant Response with the STAR*D and CAN-BIND-1 Datasets","URL":"https://nda.nih.gov/study.html?id=640","author":[{"family":"Nunez","given":"John-Jose"},{"family":"Zhou","given":"Y."},{"family":"Ng","given":"R."},{"family":"Lam","given":"R."}],"accessed":{"date-parts":[["2020",9,17]]},"issued":{"date-parts":[["2018"]]}}}],"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[29]</w:t>
      </w:r>
      <w:r w:rsidRPr="00B120EF">
        <w:rPr>
          <w:rFonts w:cstheme="minorHAnsi"/>
          <w:sz w:val="24"/>
          <w:szCs w:val="24"/>
        </w:rPr>
        <w:fldChar w:fldCharType="end"/>
      </w:r>
      <w:r w:rsidRPr="00B120EF">
        <w:rPr>
          <w:rFonts w:cstheme="minorHAnsi"/>
          <w:sz w:val="24"/>
          <w:szCs w:val="24"/>
        </w:rPr>
        <w:t xml:space="preserve">, in contrast to the Nie et al </w:t>
      </w:r>
      <w:r w:rsidRPr="00B120EF">
        <w:rPr>
          <w:rFonts w:cstheme="minorHAnsi"/>
          <w:sz w:val="24"/>
          <w:szCs w:val="24"/>
        </w:rPr>
        <w:fldChar w:fldCharType="begin"/>
      </w:r>
      <w:r w:rsidRPr="00B120EF">
        <w:rPr>
          <w:rFonts w:cstheme="minorHAnsi"/>
          <w:sz w:val="24"/>
          <w:szCs w:val="24"/>
        </w:rPr>
        <w:instrText xml:space="preserve"> ADDIN ZOTERO_ITEM CSL_CITATION {"citationID":"qThrLrwf","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study which used an older version of the dataset obtained directly from the STAR*D investigators. We were unable to access this older version of the dataset used by the prior authors, though we know there are some differences such as in feature names and formatting (S13 Document). </w:t>
      </w:r>
    </w:p>
    <w:p w14:paraId="6D636F64" w14:textId="77777777" w:rsidR="00B120EF" w:rsidRPr="00B120EF" w:rsidRDefault="00B120EF" w:rsidP="00B120EF">
      <w:pPr>
        <w:spacing w:after="0" w:line="360" w:lineRule="auto"/>
        <w:rPr>
          <w:rFonts w:cstheme="minorHAnsi"/>
          <w:sz w:val="24"/>
          <w:szCs w:val="24"/>
        </w:rPr>
      </w:pPr>
    </w:p>
    <w:p w14:paraId="1AB553A7"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CAN-BIND-1 Dataset</w:t>
      </w:r>
    </w:p>
    <w:p w14:paraId="3956FF1E" w14:textId="77777777" w:rsidR="00B120EF" w:rsidRPr="00B120EF" w:rsidRDefault="00B120EF" w:rsidP="00B120EF">
      <w:pPr>
        <w:spacing w:after="0" w:line="360" w:lineRule="auto"/>
        <w:rPr>
          <w:rFonts w:cstheme="minorHAnsi"/>
          <w:sz w:val="24"/>
          <w:szCs w:val="24"/>
        </w:rPr>
      </w:pPr>
    </w:p>
    <w:p w14:paraId="5985E662"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This 16-week study conducted across six Canadian academic health centres sought to investigate the prediction of outcomes in patients with DSM-IV MDD treated with medications (S1 Table for the inclusion and exclusion criteria). Full details are described elsewhere </w:t>
      </w:r>
      <w:r w:rsidRPr="00B120EF">
        <w:rPr>
          <w:rFonts w:cstheme="minorHAnsi"/>
          <w:sz w:val="24"/>
          <w:szCs w:val="24"/>
        </w:rPr>
        <w:fldChar w:fldCharType="begin"/>
      </w:r>
      <w:r w:rsidRPr="00B120EF">
        <w:rPr>
          <w:rFonts w:cstheme="minorHAnsi"/>
          <w:sz w:val="24"/>
          <w:szCs w:val="24"/>
        </w:rPr>
        <w:instrText xml:space="preserve"> ADDIN ZOTERO_ITEM CSL_CITATION {"citationID":"5ZbePivg","properties":{"formattedCitation":"[30]","plainCitation":"[30]","noteIndex":0},"citationItems":[{"id":484,"uris":["http://zotero.org/users/4238844/items/HWU9B75B"],"uri":["http://zotero.org/users/4238844/items/HWU9B75B"],"itemData":{"id":484,"type":"article-journal","abstract":"Antidepressant medications are often prescribed with little certainty about their potential effectiveness in individual patients. Can early symptom reduction help predict later symptomatic and functional outcomes of antidepressant treatment? Read this article to learn more.","container-title":"The Journal of Clinical Psychiatry","DOI":"10.4088/JCP.18m12202","ISSN":"0160-6689","issue":"2","journalAbbreviation":"J Clin Psychiatry","language":"English","page":"0-0","source":"www-psychiatrist-com.ezproxy.library.ubc.ca","title":"Symptomatic and Functional Outcomes and Early Prediction of Response to Escitalopram Monotherapy and Sequential Adjunctive Aripiprazole Therapy in Patients With Major Depressive Disorder: A CAN-BIND-1 Report","title-short":"Symptomatic and Functional Outcomes and Early Prediction of Response to Escitalopram Monotherapy and Sequential Adjunctive Aripiprazole Therapy in Patients With Major Depressive Disorder","volume":"80","author":[{"family":"Kennedy","given":"Sidney H."},{"family":"Lam","given":"Raymond W."},{"family":"Rotzinger","given":"Susan"},{"family":"Milev","given":"Roumen V."},{"family":"Blier","given":"Pierre"},{"family":"Downar","given":"Jonathan"},{"family":"Evans","given":"Kenneth R."},{"family":"Farzan","given":"Faranak"},{"family":"Foster","given":"Jane A."},{"family":"Frey","given":"Benicio N."}],"issued":{"date-parts":[["2019",2,5]]}}}],"schema":"https://github.com/citation-style-language/schema/raw/master/csl-citation.json"}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[30]</w:t>
      </w:r>
      <w:r w:rsidRPr="00B120EF">
        <w:rPr>
          <w:rFonts w:cstheme="minorHAnsi"/>
          <w:sz w:val="24"/>
          <w:szCs w:val="24"/>
        </w:rPr>
        <w:fldChar w:fldCharType="end"/>
      </w:r>
      <w:r w:rsidRPr="00B120EF">
        <w:rPr>
          <w:rFonts w:cstheme="minorHAnsi"/>
          <w:sz w:val="24"/>
          <w:szCs w:val="24"/>
        </w:rPr>
        <w:t xml:space="preserve"> but, briefly, 211 patients received eight weeks of open-label treatment with escitalopram 10-20 mg/d, flexibly dosed. Patients who did not respond (defined as a &lt;50% reduction in the Montgomery-Åsberg Depression Rating Scale [MADRS) score] </w:t>
      </w:r>
      <w:r w:rsidRPr="00B120EF">
        <w:rPr>
          <w:rFonts w:cstheme="minorHAnsi"/>
          <w:sz w:val="24"/>
          <w:szCs w:val="24"/>
        </w:rPr>
        <w:fldChar w:fldCharType="begin"/>
      </w:r>
      <w:r w:rsidRPr="00B120EF">
        <w:rPr>
          <w:rFonts w:cstheme="minorHAnsi"/>
          <w:sz w:val="24"/>
          <w:szCs w:val="24"/>
        </w:rPr>
        <w:instrText xml:space="preserve"> ADDIN ZOTERO_ITEM CSL_CITATION {"citationID":"psozvctS","properties":{"formattedCitation":"[31]","plainCitation":"[31]","noteIndex":0},"citationItems":[{"id":265,"uris":["http://zotero.org/users/4238844/items/D825TP8K"],"uri":["http://zotero.org/users/4238844/items/D825TP8K"],"itemData":{"id":265,"type":"article-journal","container-title":"The British Journal of Psychiatry","DOI":"10.1192/bjp.134.4.382","ISSN":"0007-1250","issue":"4","language":"en","page":"382-389","source":"Crossref","title":"A new depression scale designed to be sensitive to change","volume":"134","author":[{"family":"Montgomery","given":"S. A."},{"family":"Asberg","given":"M."}],"issued":{"date-parts":[["1979",4,1]]}}}],"schema":"https://github.com/citation-style-language/schema/raw/master/csl-citation.json"}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[31]</w:t>
      </w:r>
      <w:r w:rsidRPr="00B120EF">
        <w:rPr>
          <w:rFonts w:cstheme="minorHAnsi"/>
          <w:sz w:val="24"/>
          <w:szCs w:val="24"/>
        </w:rPr>
        <w:fldChar w:fldCharType="end"/>
      </w:r>
      <w:r w:rsidRPr="00B120EF">
        <w:rPr>
          <w:rFonts w:cstheme="minorHAnsi"/>
          <w:sz w:val="24"/>
          <w:szCs w:val="24"/>
        </w:rPr>
        <w:t xml:space="preserve"> after eight weeks received a further eight weeks of adjunctive aripiprazole 2-10 mg/d, flexibly dosed </w:t>
      </w:r>
      <w:r w:rsidRPr="00B120EF">
        <w:rPr>
          <w:rFonts w:cstheme="minorHAnsi"/>
          <w:sz w:val="24"/>
          <w:szCs w:val="24"/>
        </w:rPr>
        <w:fldChar w:fldCharType="begin"/>
      </w:r>
      <w:r w:rsidRPr="00B120EF">
        <w:rPr>
          <w:rFonts w:cstheme="minorHAnsi"/>
          <w:sz w:val="24"/>
          <w:szCs w:val="24"/>
        </w:rPr>
        <w:instrText xml:space="preserve"> ADDIN ZOTERO_ITEM CSL_CITATION {"citationID":"HaqECe7W","properties":{"formattedCitation":"[32]","plainCitation":"[32]","noteIndex":0},"citationItems":[{"id":364,"uris":["http://zotero.org/users/4238844/items/CS46LIW4"],"uri":["http://zotero.org/users/4238844/items/CS46LIW4"],"itemData":{"id":364,"type":"article-journal","abstract":"Objective: To assess the efficacy and safety of aripiprazole versus placebo as adjunctive treatment to standard antidepressant therapy (ADT) in patients with major depressive disorder (MDD) who showed an incomplete response to 1 prospective and 1 to 3 historical courses of ADT within the current episode.\nMethod: The study comprised a 7- to 28-day screening phase, an 8-week prospective treatment phase, and a 6-week double-blind treatment phase. Patients with DSM-IV-TR–defined MDD were enrolled between June 16, 2004, and April 27, 2006. During prospective treatment, patients received ADT: escitalopram, fluoxetine, paroxetine controlled-release, sertraline, or venlafaxine extended-release, each with single-blind, adjunctive placebo. Incomplete responders continued ADT and were randomly assigned to double-blind, adjunctive placebo or adjunctive aripiprazole (2–15 mg/day with fluoxetine or paroxetine; 2–20 mg/day with all others). The primary efficacy endpoint was the mean change from end of prospective treatment to end of doubleblind treatment (week 14, last observation carried forward) in Montgomery-Asberg Depression Rating Scale (MADRS) total score (analysis of covariance).\nResults: A total of 178 patients were randomly assigned to adjunctive placebo and 184 to adjunctive aripiprazole. Baseline demographics were similar between groups (mean MADRS total score of 26.0). Mean change in MADRS total score was significantly greater with adjunctive aripiprazole (–8.8) than adjunctive placebo (–5.8; p &lt; .001). Adverse events (AEs) that occurred in ≥ 10% of patients with adjunctive placebo or adjunctive aripiprazole were akathisia (4.5% vs. 23.1%), headache (10.8% vs. 6.0%), and restlessness (3.4% vs. 14.3%). Discontinuations due to AEs were low with adjunctive placebo (1.7%) and adjunctive aripiprazole (2.2%); only 1 adjunctive aripiprazole–treated patient discontinued due to akathisia.\nConclusions: In patients with MDD who showed an incomplete response to ADT, adjunctive aripiprazole was efficacious and well tolerated. Clinical Trials Registration: ClinicalTrials.gov identifier NCT00095823. (J Clin Psychiatry 2007;68:843–853)","container-title":"J Clin Psychiatry","language":"en","page":"11","source":"Zotero","title":"The Efficacy and Safety of Aripiprazole as Adjunctive Therapy in Major Depressive Disorder: A Multicenter, Randomized, Double-Blind, Placebo-Controlled Study","author":[{"family":"Berman","given":"Robert M"}],"issued":{"date-parts":[["2007"]]}}}],"schema":"https://github.com/citation-style-language/schema/raw/master/csl-citation.json"}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[32]</w:t>
      </w:r>
      <w:r w:rsidRPr="00B120EF">
        <w:rPr>
          <w:rFonts w:cstheme="minorHAnsi"/>
          <w:sz w:val="24"/>
          <w:szCs w:val="24"/>
        </w:rPr>
        <w:fldChar w:fldCharType="end"/>
      </w:r>
      <w:r w:rsidRPr="00B120EF">
        <w:rPr>
          <w:rFonts w:cstheme="minorHAnsi"/>
          <w:sz w:val="24"/>
          <w:szCs w:val="24"/>
        </w:rPr>
        <w:t xml:space="preserve">: responders at </w:t>
      </w:r>
      <w:r w:rsidRPr="00B120EF">
        <w:rPr>
          <w:rFonts w:cstheme="minorHAnsi"/>
          <w:sz w:val="24"/>
          <w:szCs w:val="24"/>
        </w:rPr>
        <w:lastRenderedPageBreak/>
        <w:t xml:space="preserve">eight weeks (≥50% reduction in MADRS score) continued on escitalopram monotherapy for the second eight weeks. Clinical and molecular data were obtained at baseline and at weeks 2, 4, 8, 10 and 16, and imaging data at weeks 2 and 8. All participants provided written consent and institutional review boards at each study site (University of Toronto Health Sciences Research Ethics Board, University of British Columbia Clinical Research Ethics Board, University of Calgary Conjoint Health Research Ethics Board, Queen’s University Health Sciences and Affiliated Teaching Hospitals Research Ethics Board, McMaster University Hamilton Integrated Research Ethics Board) provided approval. Table 1 lists information on the participants from both studies. </w:t>
      </w:r>
    </w:p>
    <w:p w14:paraId="00E41832" w14:textId="77777777" w:rsidR="00B120EF" w:rsidRPr="00B120EF" w:rsidRDefault="00B120EF" w:rsidP="00B120EF">
      <w:pPr>
        <w:spacing w:after="0" w:line="360" w:lineRule="auto"/>
        <w:rPr>
          <w:rFonts w:cstheme="minorHAnsi"/>
          <w:noProof/>
          <w:sz w:val="24"/>
          <w:szCs w:val="24"/>
        </w:rPr>
      </w:pPr>
    </w:p>
    <w:p w14:paraId="4980DA6E" w14:textId="77777777" w:rsidR="00B120EF" w:rsidRPr="00B120EF" w:rsidRDefault="00B120EF" w:rsidP="00B120EF">
      <w:pPr>
        <w:spacing w:after="0" w:line="240" w:lineRule="auto"/>
        <w:rPr>
          <w:rFonts w:cstheme="minorHAnsi"/>
          <w:sz w:val="24"/>
          <w:szCs w:val="24"/>
        </w:rPr>
      </w:pPr>
      <w:r w:rsidRPr="00B120EF">
        <w:rPr>
          <w:rFonts w:cstheme="minorHAnsi"/>
          <w:b/>
          <w:noProof/>
          <w:sz w:val="24"/>
          <w:szCs w:val="24"/>
        </w:rPr>
        <w:t xml:space="preserve">Table 1: </w:t>
      </w:r>
      <w:r w:rsidRPr="00B120EF">
        <w:rPr>
          <w:rFonts w:cstheme="minorHAnsi"/>
          <w:noProof/>
          <w:sz w:val="24"/>
          <w:szCs w:val="24"/>
        </w:rPr>
        <w:t xml:space="preserve">Characteristics of the cohorts used in the external validation portion of our study, </w:t>
      </w:r>
      <w:r w:rsidRPr="00B120EF">
        <w:rPr>
          <w:rFonts w:cstheme="minorHAnsi"/>
          <w:sz w:val="24"/>
          <w:szCs w:val="24"/>
        </w:rPr>
        <w:t>the Sequenced Treatment Alternatives to Relieve Depression (STAR*D) and Canadian Biomarker Integration Network in Depression (CAN-BIND-1) trials.</w:t>
      </w:r>
    </w:p>
    <w:p w14:paraId="6F488480" w14:textId="77777777" w:rsidR="00B120EF" w:rsidRPr="00B120EF" w:rsidRDefault="00B120EF" w:rsidP="00B120EF">
      <w:pPr>
        <w:spacing w:after="0" w:line="240" w:lineRule="auto"/>
        <w:rPr>
          <w:rFonts w:cstheme="minorHAnsi"/>
          <w:noProof/>
          <w:sz w:val="24"/>
          <w:szCs w:val="24"/>
        </w:rPr>
      </w:pPr>
    </w:p>
    <w:tbl>
      <w:tblPr>
        <w:tblStyle w:val="TableGrid"/>
        <w:tblW w:w="0" w:type="auto"/>
        <w:tblLayout w:type="fixed"/>
        <w:tblLook w:val="04A0" w:firstRow="1" w:lastRow="0" w:firstColumn="1" w:lastColumn="0" w:noHBand="0" w:noVBand="1"/>
      </w:tblPr>
      <w:tblGrid>
        <w:gridCol w:w="2943"/>
        <w:gridCol w:w="1276"/>
        <w:gridCol w:w="1452"/>
        <w:gridCol w:w="1870"/>
        <w:gridCol w:w="1870"/>
      </w:tblGrid>
      <w:tr w:rsidR="00B120EF" w:rsidRPr="00B120EF" w14:paraId="048BFCBE" w14:textId="77777777" w:rsidTr="00472433">
        <w:tc>
          <w:tcPr>
            <w:tcW w:w="2943" w:type="dxa"/>
            <w:vAlign w:val="bottom"/>
          </w:tcPr>
          <w:p w14:paraId="4C10264C" w14:textId="77777777" w:rsidR="00B120EF" w:rsidRPr="00B120EF" w:rsidRDefault="00B120EF" w:rsidP="00B120EF">
            <w:pPr>
              <w:rPr>
                <w:rFonts w:cstheme="minorHAnsi"/>
                <w:b/>
                <w:noProof/>
                <w:sz w:val="24"/>
                <w:szCs w:val="24"/>
              </w:rPr>
            </w:pPr>
            <w:r w:rsidRPr="00B120EF">
              <w:rPr>
                <w:rFonts w:cstheme="minorHAnsi"/>
                <w:color w:val="000000"/>
                <w:sz w:val="24"/>
                <w:szCs w:val="24"/>
              </w:rPr>
              <w:t>Characteristic</w:t>
            </w:r>
          </w:p>
        </w:tc>
        <w:tc>
          <w:tcPr>
            <w:tcW w:w="2728" w:type="dxa"/>
            <w:gridSpan w:val="2"/>
            <w:vAlign w:val="bottom"/>
          </w:tcPr>
          <w:p w14:paraId="229A1EEF"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STAR*D</w:t>
            </w:r>
          </w:p>
        </w:tc>
        <w:tc>
          <w:tcPr>
            <w:tcW w:w="3740" w:type="dxa"/>
            <w:gridSpan w:val="2"/>
            <w:vAlign w:val="bottom"/>
          </w:tcPr>
          <w:p w14:paraId="0DA16AD4"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CAN-BIND-1</w:t>
            </w:r>
          </w:p>
        </w:tc>
      </w:tr>
      <w:tr w:rsidR="00B120EF" w:rsidRPr="00B120EF" w14:paraId="50E9632F" w14:textId="77777777" w:rsidTr="00472433">
        <w:tc>
          <w:tcPr>
            <w:tcW w:w="2943" w:type="dxa"/>
            <w:vAlign w:val="bottom"/>
          </w:tcPr>
          <w:p w14:paraId="096BC192" w14:textId="77777777" w:rsidR="00B120EF" w:rsidRPr="00B120EF" w:rsidRDefault="00B120EF" w:rsidP="00B120EF">
            <w:pPr>
              <w:rPr>
                <w:rFonts w:cstheme="minorHAnsi"/>
                <w:b/>
                <w:noProof/>
                <w:sz w:val="24"/>
                <w:szCs w:val="24"/>
              </w:rPr>
            </w:pPr>
          </w:p>
        </w:tc>
        <w:tc>
          <w:tcPr>
            <w:tcW w:w="1276" w:type="dxa"/>
            <w:vAlign w:val="bottom"/>
          </w:tcPr>
          <w:p w14:paraId="05EDA887"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n</w:t>
            </w:r>
          </w:p>
        </w:tc>
        <w:tc>
          <w:tcPr>
            <w:tcW w:w="1452" w:type="dxa"/>
            <w:vAlign w:val="bottom"/>
          </w:tcPr>
          <w:p w14:paraId="0966F62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w:t>
            </w:r>
          </w:p>
        </w:tc>
        <w:tc>
          <w:tcPr>
            <w:tcW w:w="1870" w:type="dxa"/>
            <w:vAlign w:val="bottom"/>
          </w:tcPr>
          <w:p w14:paraId="4DFDBEA2"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n</w:t>
            </w:r>
          </w:p>
        </w:tc>
        <w:tc>
          <w:tcPr>
            <w:tcW w:w="1870" w:type="dxa"/>
            <w:vAlign w:val="bottom"/>
          </w:tcPr>
          <w:p w14:paraId="1A873AD9"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w:t>
            </w:r>
          </w:p>
        </w:tc>
      </w:tr>
      <w:tr w:rsidR="00B120EF" w:rsidRPr="00B120EF" w14:paraId="4CEFAD64" w14:textId="77777777" w:rsidTr="00472433">
        <w:tc>
          <w:tcPr>
            <w:tcW w:w="2943" w:type="dxa"/>
            <w:vAlign w:val="bottom"/>
          </w:tcPr>
          <w:p w14:paraId="248EDF70"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Female:Male </w:t>
            </w:r>
          </w:p>
        </w:tc>
        <w:tc>
          <w:tcPr>
            <w:tcW w:w="1276" w:type="dxa"/>
            <w:vAlign w:val="bottom"/>
          </w:tcPr>
          <w:p w14:paraId="181E8B9B"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1858:1151</w:t>
            </w:r>
          </w:p>
        </w:tc>
        <w:tc>
          <w:tcPr>
            <w:tcW w:w="1452" w:type="dxa"/>
            <w:vAlign w:val="bottom"/>
          </w:tcPr>
          <w:p w14:paraId="66DE6A7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61.7:38.3</w:t>
            </w:r>
          </w:p>
        </w:tc>
        <w:tc>
          <w:tcPr>
            <w:tcW w:w="1870" w:type="dxa"/>
            <w:vAlign w:val="bottom"/>
          </w:tcPr>
          <w:p w14:paraId="7DA710B2"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112:68</w:t>
            </w:r>
          </w:p>
        </w:tc>
        <w:tc>
          <w:tcPr>
            <w:tcW w:w="1870" w:type="dxa"/>
            <w:vAlign w:val="bottom"/>
          </w:tcPr>
          <w:p w14:paraId="0D388915"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62.2:37.8</w:t>
            </w:r>
          </w:p>
        </w:tc>
      </w:tr>
      <w:tr w:rsidR="00B120EF" w:rsidRPr="00B120EF" w14:paraId="1FB200C4" w14:textId="77777777" w:rsidTr="00472433">
        <w:tc>
          <w:tcPr>
            <w:tcW w:w="2943" w:type="dxa"/>
            <w:vAlign w:val="bottom"/>
          </w:tcPr>
          <w:p w14:paraId="21DBA91A" w14:textId="77777777" w:rsidR="00B120EF" w:rsidRPr="00B120EF" w:rsidRDefault="00B120EF" w:rsidP="00B120EF">
            <w:pPr>
              <w:rPr>
                <w:rFonts w:cstheme="minorHAnsi"/>
                <w:b/>
                <w:noProof/>
                <w:sz w:val="24"/>
                <w:szCs w:val="24"/>
              </w:rPr>
            </w:pPr>
            <w:r w:rsidRPr="00B120EF">
              <w:rPr>
                <w:rFonts w:cstheme="minorHAnsi"/>
                <w:color w:val="000000"/>
                <w:sz w:val="24"/>
                <w:szCs w:val="24"/>
              </w:rPr>
              <w:t>Married/Domestic Partnership</w:t>
            </w:r>
          </w:p>
        </w:tc>
        <w:tc>
          <w:tcPr>
            <w:tcW w:w="1276" w:type="dxa"/>
            <w:vAlign w:val="bottom"/>
          </w:tcPr>
          <w:p w14:paraId="02F300C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1266</w:t>
            </w:r>
          </w:p>
        </w:tc>
        <w:tc>
          <w:tcPr>
            <w:tcW w:w="1452" w:type="dxa"/>
            <w:vAlign w:val="bottom"/>
          </w:tcPr>
          <w:p w14:paraId="3F71537E"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42.1</w:t>
            </w:r>
          </w:p>
        </w:tc>
        <w:tc>
          <w:tcPr>
            <w:tcW w:w="1870" w:type="dxa"/>
            <w:vAlign w:val="bottom"/>
          </w:tcPr>
          <w:p w14:paraId="799CDF04" w14:textId="77777777" w:rsidR="00B120EF" w:rsidRPr="00B120EF" w:rsidRDefault="00B120EF" w:rsidP="00B120EF">
            <w:pPr>
              <w:jc w:val="center"/>
              <w:rPr>
                <w:rFonts w:cstheme="minorHAnsi"/>
                <w:bCs/>
                <w:noProof/>
                <w:sz w:val="24"/>
                <w:szCs w:val="24"/>
              </w:rPr>
            </w:pPr>
            <w:r w:rsidRPr="00B120EF">
              <w:rPr>
                <w:rFonts w:cstheme="minorHAnsi"/>
                <w:bCs/>
                <w:noProof/>
                <w:sz w:val="24"/>
                <w:szCs w:val="24"/>
              </w:rPr>
              <w:t>50</w:t>
            </w:r>
          </w:p>
        </w:tc>
        <w:tc>
          <w:tcPr>
            <w:tcW w:w="1870" w:type="dxa"/>
            <w:vAlign w:val="bottom"/>
          </w:tcPr>
          <w:p w14:paraId="12248FEC" w14:textId="77777777" w:rsidR="00B120EF" w:rsidRPr="00B120EF" w:rsidRDefault="00B120EF" w:rsidP="00B120EF">
            <w:pPr>
              <w:jc w:val="center"/>
              <w:rPr>
                <w:rFonts w:cstheme="minorHAnsi"/>
                <w:bCs/>
                <w:noProof/>
                <w:sz w:val="24"/>
                <w:szCs w:val="24"/>
              </w:rPr>
            </w:pPr>
            <w:r w:rsidRPr="00B120EF">
              <w:rPr>
                <w:rFonts w:cstheme="minorHAnsi"/>
                <w:bCs/>
                <w:noProof/>
                <w:sz w:val="24"/>
                <w:szCs w:val="24"/>
              </w:rPr>
              <w:t>27.8</w:t>
            </w:r>
          </w:p>
        </w:tc>
      </w:tr>
      <w:tr w:rsidR="00B120EF" w:rsidRPr="00B120EF" w14:paraId="33EE0B63" w14:textId="77777777" w:rsidTr="00472433">
        <w:tc>
          <w:tcPr>
            <w:tcW w:w="2943" w:type="dxa"/>
            <w:vAlign w:val="bottom"/>
          </w:tcPr>
          <w:p w14:paraId="0AD4233E" w14:textId="77777777" w:rsidR="00B120EF" w:rsidRPr="00B120EF" w:rsidRDefault="00B120EF" w:rsidP="00B120EF">
            <w:pPr>
              <w:rPr>
                <w:rFonts w:cstheme="minorHAnsi"/>
                <w:color w:val="000000"/>
                <w:sz w:val="24"/>
                <w:szCs w:val="24"/>
              </w:rPr>
            </w:pPr>
            <w:r w:rsidRPr="00B120EF">
              <w:rPr>
                <w:rFonts w:cstheme="minorHAnsi"/>
                <w:color w:val="000000"/>
                <w:sz w:val="24"/>
                <w:szCs w:val="24"/>
              </w:rPr>
              <w:t>Never Married/Divorced/</w:t>
            </w:r>
          </w:p>
          <w:p w14:paraId="0758B24E"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Separated/Widowed </w:t>
            </w:r>
          </w:p>
        </w:tc>
        <w:tc>
          <w:tcPr>
            <w:tcW w:w="1276" w:type="dxa"/>
            <w:vAlign w:val="bottom"/>
          </w:tcPr>
          <w:p w14:paraId="70BD1753" w14:textId="77777777" w:rsidR="00B120EF" w:rsidRPr="00B120EF" w:rsidRDefault="00B120EF" w:rsidP="00B120EF">
            <w:pPr>
              <w:jc w:val="center"/>
              <w:rPr>
                <w:rFonts w:cstheme="minorHAnsi"/>
                <w:color w:val="000000"/>
                <w:sz w:val="24"/>
                <w:szCs w:val="24"/>
              </w:rPr>
            </w:pPr>
          </w:p>
          <w:p w14:paraId="2134C5D0"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1743</w:t>
            </w:r>
          </w:p>
        </w:tc>
        <w:tc>
          <w:tcPr>
            <w:tcW w:w="1452" w:type="dxa"/>
            <w:vAlign w:val="bottom"/>
          </w:tcPr>
          <w:p w14:paraId="00957D61"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57.9</w:t>
            </w:r>
          </w:p>
        </w:tc>
        <w:tc>
          <w:tcPr>
            <w:tcW w:w="1870" w:type="dxa"/>
            <w:vAlign w:val="bottom"/>
          </w:tcPr>
          <w:p w14:paraId="01F7AA4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130</w:t>
            </w:r>
          </w:p>
        </w:tc>
        <w:tc>
          <w:tcPr>
            <w:tcW w:w="1870" w:type="dxa"/>
            <w:vAlign w:val="bottom"/>
          </w:tcPr>
          <w:p w14:paraId="154C8744"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72.2</w:t>
            </w:r>
          </w:p>
        </w:tc>
      </w:tr>
      <w:tr w:rsidR="00B120EF" w:rsidRPr="00B120EF" w14:paraId="6E5349B6" w14:textId="77777777" w:rsidTr="00472433">
        <w:tc>
          <w:tcPr>
            <w:tcW w:w="2943" w:type="dxa"/>
            <w:vAlign w:val="bottom"/>
          </w:tcPr>
          <w:p w14:paraId="4E37B1B0" w14:textId="77777777" w:rsidR="00B120EF" w:rsidRPr="00B120EF" w:rsidRDefault="00B120EF" w:rsidP="00B120EF">
            <w:pPr>
              <w:rPr>
                <w:rFonts w:cstheme="minorHAnsi"/>
                <w:b/>
                <w:noProof/>
                <w:sz w:val="24"/>
                <w:szCs w:val="24"/>
              </w:rPr>
            </w:pPr>
            <w:r w:rsidRPr="00B120EF">
              <w:rPr>
                <w:rFonts w:cstheme="minorHAnsi"/>
                <w:color w:val="000000"/>
                <w:sz w:val="24"/>
                <w:szCs w:val="24"/>
              </w:rPr>
              <w:t>Disabled</w:t>
            </w:r>
          </w:p>
        </w:tc>
        <w:tc>
          <w:tcPr>
            <w:tcW w:w="1276" w:type="dxa"/>
            <w:vAlign w:val="bottom"/>
          </w:tcPr>
          <w:p w14:paraId="49A89187"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488</w:t>
            </w:r>
          </w:p>
        </w:tc>
        <w:tc>
          <w:tcPr>
            <w:tcW w:w="1452" w:type="dxa"/>
            <w:vAlign w:val="bottom"/>
          </w:tcPr>
          <w:p w14:paraId="62E3CF71"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16.2</w:t>
            </w:r>
          </w:p>
        </w:tc>
        <w:tc>
          <w:tcPr>
            <w:tcW w:w="1870" w:type="dxa"/>
            <w:vAlign w:val="bottom"/>
          </w:tcPr>
          <w:p w14:paraId="589A155D"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16</w:t>
            </w:r>
          </w:p>
        </w:tc>
        <w:tc>
          <w:tcPr>
            <w:tcW w:w="1870" w:type="dxa"/>
            <w:vAlign w:val="bottom"/>
          </w:tcPr>
          <w:p w14:paraId="2A327F88"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8.9</w:t>
            </w:r>
          </w:p>
        </w:tc>
      </w:tr>
      <w:tr w:rsidR="00B120EF" w:rsidRPr="00B120EF" w14:paraId="1D0FC214" w14:textId="77777777" w:rsidTr="00472433">
        <w:tc>
          <w:tcPr>
            <w:tcW w:w="2943" w:type="dxa"/>
            <w:vAlign w:val="bottom"/>
          </w:tcPr>
          <w:p w14:paraId="0C3FCBFF"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Unemployed </w:t>
            </w:r>
          </w:p>
        </w:tc>
        <w:tc>
          <w:tcPr>
            <w:tcW w:w="1276" w:type="dxa"/>
            <w:vAlign w:val="bottom"/>
          </w:tcPr>
          <w:p w14:paraId="0681B94D"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359</w:t>
            </w:r>
          </w:p>
        </w:tc>
        <w:tc>
          <w:tcPr>
            <w:tcW w:w="1452" w:type="dxa"/>
            <w:vAlign w:val="bottom"/>
          </w:tcPr>
          <w:p w14:paraId="39AE734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11.9</w:t>
            </w:r>
          </w:p>
        </w:tc>
        <w:tc>
          <w:tcPr>
            <w:tcW w:w="1870" w:type="dxa"/>
            <w:vAlign w:val="bottom"/>
          </w:tcPr>
          <w:p w14:paraId="7489160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25</w:t>
            </w:r>
          </w:p>
        </w:tc>
        <w:tc>
          <w:tcPr>
            <w:tcW w:w="1870" w:type="dxa"/>
            <w:vAlign w:val="bottom"/>
          </w:tcPr>
          <w:p w14:paraId="4A1EDCF7"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13.9</w:t>
            </w:r>
          </w:p>
        </w:tc>
      </w:tr>
      <w:tr w:rsidR="00B120EF" w:rsidRPr="00B120EF" w14:paraId="2941DB18" w14:textId="77777777" w:rsidTr="00472433">
        <w:tc>
          <w:tcPr>
            <w:tcW w:w="2943" w:type="dxa"/>
            <w:vAlign w:val="bottom"/>
          </w:tcPr>
          <w:p w14:paraId="009544A6"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Retired </w:t>
            </w:r>
          </w:p>
        </w:tc>
        <w:tc>
          <w:tcPr>
            <w:tcW w:w="1276" w:type="dxa"/>
            <w:vAlign w:val="bottom"/>
          </w:tcPr>
          <w:p w14:paraId="79773D70"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122</w:t>
            </w:r>
          </w:p>
        </w:tc>
        <w:tc>
          <w:tcPr>
            <w:tcW w:w="1452" w:type="dxa"/>
            <w:vAlign w:val="bottom"/>
          </w:tcPr>
          <w:p w14:paraId="6E7CE72C"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4.1</w:t>
            </w:r>
          </w:p>
        </w:tc>
        <w:tc>
          <w:tcPr>
            <w:tcW w:w="1870" w:type="dxa"/>
            <w:vAlign w:val="bottom"/>
          </w:tcPr>
          <w:p w14:paraId="48BD8788"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w:t>
            </w:r>
          </w:p>
        </w:tc>
        <w:tc>
          <w:tcPr>
            <w:tcW w:w="1870" w:type="dxa"/>
            <w:vAlign w:val="bottom"/>
          </w:tcPr>
          <w:p w14:paraId="2A0552AF"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1.1</w:t>
            </w:r>
          </w:p>
        </w:tc>
      </w:tr>
      <w:tr w:rsidR="00B120EF" w:rsidRPr="00B120EF" w14:paraId="4FB682CF" w14:textId="77777777" w:rsidTr="00472433">
        <w:tc>
          <w:tcPr>
            <w:tcW w:w="2943" w:type="dxa"/>
            <w:vAlign w:val="bottom"/>
          </w:tcPr>
          <w:p w14:paraId="5E7EE130"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Prior depressive episode </w:t>
            </w:r>
          </w:p>
        </w:tc>
        <w:tc>
          <w:tcPr>
            <w:tcW w:w="1276" w:type="dxa"/>
            <w:vAlign w:val="bottom"/>
          </w:tcPr>
          <w:p w14:paraId="4491D47D"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1928</w:t>
            </w:r>
          </w:p>
        </w:tc>
        <w:tc>
          <w:tcPr>
            <w:tcW w:w="1452" w:type="dxa"/>
            <w:vAlign w:val="bottom"/>
          </w:tcPr>
          <w:p w14:paraId="2991A863"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64.1</w:t>
            </w:r>
          </w:p>
        </w:tc>
        <w:tc>
          <w:tcPr>
            <w:tcW w:w="1870" w:type="dxa"/>
            <w:vAlign w:val="bottom"/>
          </w:tcPr>
          <w:p w14:paraId="53F5A3CC"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107</w:t>
            </w:r>
          </w:p>
        </w:tc>
        <w:tc>
          <w:tcPr>
            <w:tcW w:w="1870" w:type="dxa"/>
            <w:vAlign w:val="bottom"/>
          </w:tcPr>
          <w:p w14:paraId="1199AE0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59.4</w:t>
            </w:r>
          </w:p>
        </w:tc>
      </w:tr>
      <w:tr w:rsidR="00B120EF" w:rsidRPr="00B120EF" w14:paraId="7E6380F5" w14:textId="77777777" w:rsidTr="00472433">
        <w:tc>
          <w:tcPr>
            <w:tcW w:w="2943" w:type="dxa"/>
            <w:vAlign w:val="bottom"/>
          </w:tcPr>
          <w:p w14:paraId="27C51C7D"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Substance use Disorder </w:t>
            </w:r>
          </w:p>
        </w:tc>
        <w:tc>
          <w:tcPr>
            <w:tcW w:w="1276" w:type="dxa"/>
            <w:vAlign w:val="bottom"/>
          </w:tcPr>
          <w:p w14:paraId="4FE2A05B"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209</w:t>
            </w:r>
          </w:p>
        </w:tc>
        <w:tc>
          <w:tcPr>
            <w:tcW w:w="1452" w:type="dxa"/>
            <w:vAlign w:val="bottom"/>
          </w:tcPr>
          <w:p w14:paraId="442E9EB2"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6.9</w:t>
            </w:r>
          </w:p>
        </w:tc>
        <w:tc>
          <w:tcPr>
            <w:tcW w:w="1870" w:type="dxa"/>
            <w:vAlign w:val="bottom"/>
          </w:tcPr>
          <w:p w14:paraId="4B8AF21F"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8</w:t>
            </w:r>
          </w:p>
        </w:tc>
        <w:tc>
          <w:tcPr>
            <w:tcW w:w="1870" w:type="dxa"/>
            <w:vAlign w:val="bottom"/>
          </w:tcPr>
          <w:p w14:paraId="2C7778D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4.4</w:t>
            </w:r>
          </w:p>
        </w:tc>
      </w:tr>
      <w:tr w:rsidR="00B120EF" w:rsidRPr="00B120EF" w14:paraId="29A783C3" w14:textId="77777777" w:rsidTr="00472433">
        <w:tc>
          <w:tcPr>
            <w:tcW w:w="2943" w:type="dxa"/>
            <w:vAlign w:val="bottom"/>
          </w:tcPr>
          <w:p w14:paraId="4A572154"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Any Anxiety Disorder </w:t>
            </w:r>
          </w:p>
        </w:tc>
        <w:tc>
          <w:tcPr>
            <w:tcW w:w="1276" w:type="dxa"/>
            <w:vAlign w:val="bottom"/>
          </w:tcPr>
          <w:p w14:paraId="0BA663C4"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478</w:t>
            </w:r>
          </w:p>
        </w:tc>
        <w:tc>
          <w:tcPr>
            <w:tcW w:w="1452" w:type="dxa"/>
            <w:vAlign w:val="bottom"/>
          </w:tcPr>
          <w:p w14:paraId="094E1E4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15.9</w:t>
            </w:r>
          </w:p>
        </w:tc>
        <w:tc>
          <w:tcPr>
            <w:tcW w:w="1870" w:type="dxa"/>
            <w:vAlign w:val="bottom"/>
          </w:tcPr>
          <w:p w14:paraId="14ECA652"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90</w:t>
            </w:r>
          </w:p>
        </w:tc>
        <w:tc>
          <w:tcPr>
            <w:tcW w:w="1870" w:type="dxa"/>
            <w:vAlign w:val="bottom"/>
          </w:tcPr>
          <w:p w14:paraId="55B55C6C"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50</w:t>
            </w:r>
          </w:p>
        </w:tc>
      </w:tr>
      <w:tr w:rsidR="00B120EF" w:rsidRPr="00B120EF" w14:paraId="7F0F055F" w14:textId="77777777" w:rsidTr="00472433">
        <w:tc>
          <w:tcPr>
            <w:tcW w:w="2943" w:type="dxa"/>
            <w:vAlign w:val="bottom"/>
          </w:tcPr>
          <w:p w14:paraId="1A76923B" w14:textId="77777777" w:rsidR="00B120EF" w:rsidRPr="00B120EF" w:rsidRDefault="00B120EF" w:rsidP="00B120EF">
            <w:pPr>
              <w:rPr>
                <w:rFonts w:cstheme="minorHAnsi"/>
                <w:b/>
                <w:noProof/>
                <w:sz w:val="24"/>
                <w:szCs w:val="24"/>
              </w:rPr>
            </w:pPr>
          </w:p>
        </w:tc>
        <w:tc>
          <w:tcPr>
            <w:tcW w:w="1276" w:type="dxa"/>
            <w:vAlign w:val="bottom"/>
          </w:tcPr>
          <w:p w14:paraId="51D4925C"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Mean</w:t>
            </w:r>
          </w:p>
        </w:tc>
        <w:tc>
          <w:tcPr>
            <w:tcW w:w="1452" w:type="dxa"/>
            <w:vAlign w:val="bottom"/>
          </w:tcPr>
          <w:p w14:paraId="62FFC4B6"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SD</w:t>
            </w:r>
          </w:p>
        </w:tc>
        <w:tc>
          <w:tcPr>
            <w:tcW w:w="1870" w:type="dxa"/>
            <w:vAlign w:val="bottom"/>
          </w:tcPr>
          <w:p w14:paraId="092A6C89"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Mean</w:t>
            </w:r>
          </w:p>
        </w:tc>
        <w:tc>
          <w:tcPr>
            <w:tcW w:w="1870" w:type="dxa"/>
            <w:vAlign w:val="bottom"/>
          </w:tcPr>
          <w:p w14:paraId="3B928542"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SD</w:t>
            </w:r>
          </w:p>
        </w:tc>
      </w:tr>
      <w:tr w:rsidR="00B120EF" w:rsidRPr="00B120EF" w14:paraId="7E05C723" w14:textId="77777777" w:rsidTr="00472433">
        <w:tc>
          <w:tcPr>
            <w:tcW w:w="2943" w:type="dxa"/>
            <w:vAlign w:val="bottom"/>
          </w:tcPr>
          <w:p w14:paraId="7E4E09E4" w14:textId="77777777" w:rsidR="00B120EF" w:rsidRPr="00B120EF" w:rsidRDefault="00B120EF" w:rsidP="00B120EF">
            <w:pPr>
              <w:rPr>
                <w:rFonts w:cstheme="minorHAnsi"/>
                <w:bCs/>
                <w:noProof/>
                <w:sz w:val="24"/>
                <w:szCs w:val="24"/>
              </w:rPr>
            </w:pPr>
            <w:r w:rsidRPr="00B120EF">
              <w:rPr>
                <w:rFonts w:cstheme="minorHAnsi"/>
                <w:bCs/>
                <w:noProof/>
                <w:sz w:val="24"/>
                <w:szCs w:val="24"/>
              </w:rPr>
              <w:t>Age</w:t>
            </w:r>
          </w:p>
        </w:tc>
        <w:tc>
          <w:tcPr>
            <w:tcW w:w="1276" w:type="dxa"/>
            <w:vAlign w:val="bottom"/>
          </w:tcPr>
          <w:p w14:paraId="12DE5DC0"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40.9</w:t>
            </w:r>
          </w:p>
        </w:tc>
        <w:tc>
          <w:tcPr>
            <w:tcW w:w="1452" w:type="dxa"/>
            <w:vAlign w:val="bottom"/>
          </w:tcPr>
          <w:p w14:paraId="77BF5435"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12.9</w:t>
            </w:r>
          </w:p>
        </w:tc>
        <w:tc>
          <w:tcPr>
            <w:tcW w:w="1870" w:type="dxa"/>
            <w:vAlign w:val="bottom"/>
          </w:tcPr>
          <w:p w14:paraId="020E5DB5"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35.4</w:t>
            </w:r>
          </w:p>
        </w:tc>
        <w:tc>
          <w:tcPr>
            <w:tcW w:w="1870" w:type="dxa"/>
            <w:vAlign w:val="bottom"/>
          </w:tcPr>
          <w:p w14:paraId="7C2DA452"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12.7</w:t>
            </w:r>
          </w:p>
        </w:tc>
      </w:tr>
      <w:tr w:rsidR="00B120EF" w:rsidRPr="00B120EF" w14:paraId="79AA8908" w14:textId="77777777" w:rsidTr="00472433">
        <w:tc>
          <w:tcPr>
            <w:tcW w:w="2943" w:type="dxa"/>
            <w:vAlign w:val="bottom"/>
          </w:tcPr>
          <w:p w14:paraId="3EB58978"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Years of education </w:t>
            </w:r>
          </w:p>
        </w:tc>
        <w:tc>
          <w:tcPr>
            <w:tcW w:w="1276" w:type="dxa"/>
            <w:vAlign w:val="bottom"/>
          </w:tcPr>
          <w:p w14:paraId="55678EE5"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13.6</w:t>
            </w:r>
          </w:p>
        </w:tc>
        <w:tc>
          <w:tcPr>
            <w:tcW w:w="1452" w:type="dxa"/>
            <w:vAlign w:val="bottom"/>
          </w:tcPr>
          <w:p w14:paraId="00E1B9EB"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3.2</w:t>
            </w:r>
          </w:p>
        </w:tc>
        <w:tc>
          <w:tcPr>
            <w:tcW w:w="1870" w:type="dxa"/>
            <w:vAlign w:val="bottom"/>
          </w:tcPr>
          <w:p w14:paraId="6EA60DDD"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13.7</w:t>
            </w:r>
          </w:p>
        </w:tc>
        <w:tc>
          <w:tcPr>
            <w:tcW w:w="1870" w:type="dxa"/>
            <w:vAlign w:val="bottom"/>
          </w:tcPr>
          <w:p w14:paraId="736EB88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2.3</w:t>
            </w:r>
          </w:p>
        </w:tc>
      </w:tr>
      <w:tr w:rsidR="00B120EF" w:rsidRPr="00B120EF" w14:paraId="0B40267C" w14:textId="77777777" w:rsidTr="00472433">
        <w:tc>
          <w:tcPr>
            <w:tcW w:w="2943" w:type="dxa"/>
            <w:vAlign w:val="bottom"/>
          </w:tcPr>
          <w:p w14:paraId="1E57DE56"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Age in years at onset of depression </w:t>
            </w:r>
          </w:p>
        </w:tc>
        <w:tc>
          <w:tcPr>
            <w:tcW w:w="1276" w:type="dxa"/>
            <w:vAlign w:val="bottom"/>
          </w:tcPr>
          <w:p w14:paraId="2BF94869"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25.3</w:t>
            </w:r>
          </w:p>
        </w:tc>
        <w:tc>
          <w:tcPr>
            <w:tcW w:w="1452" w:type="dxa"/>
            <w:vAlign w:val="bottom"/>
          </w:tcPr>
          <w:p w14:paraId="155B9C58"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14.3</w:t>
            </w:r>
          </w:p>
        </w:tc>
        <w:tc>
          <w:tcPr>
            <w:tcW w:w="1870" w:type="dxa"/>
            <w:vAlign w:val="bottom"/>
          </w:tcPr>
          <w:p w14:paraId="76899848"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20.8</w:t>
            </w:r>
          </w:p>
        </w:tc>
        <w:tc>
          <w:tcPr>
            <w:tcW w:w="1870" w:type="dxa"/>
            <w:vAlign w:val="bottom"/>
          </w:tcPr>
          <w:p w14:paraId="17A40AD4"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10.1</w:t>
            </w:r>
          </w:p>
        </w:tc>
      </w:tr>
      <w:tr w:rsidR="00B120EF" w:rsidRPr="00B120EF" w14:paraId="730CF722" w14:textId="77777777" w:rsidTr="00472433">
        <w:tc>
          <w:tcPr>
            <w:tcW w:w="2943" w:type="dxa"/>
            <w:vAlign w:val="bottom"/>
          </w:tcPr>
          <w:p w14:paraId="371110C1"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No. of prior depressive episodes </w:t>
            </w:r>
          </w:p>
        </w:tc>
        <w:tc>
          <w:tcPr>
            <w:tcW w:w="1276" w:type="dxa"/>
            <w:vAlign w:val="bottom"/>
          </w:tcPr>
          <w:p w14:paraId="24BC8E50"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3.9</w:t>
            </w:r>
          </w:p>
        </w:tc>
        <w:tc>
          <w:tcPr>
            <w:tcW w:w="1452" w:type="dxa"/>
            <w:vAlign w:val="bottom"/>
          </w:tcPr>
          <w:p w14:paraId="70AC5080"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8.7</w:t>
            </w:r>
          </w:p>
        </w:tc>
        <w:tc>
          <w:tcPr>
            <w:tcW w:w="1870" w:type="dxa"/>
            <w:vAlign w:val="bottom"/>
          </w:tcPr>
          <w:p w14:paraId="1D993C9B"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2.6</w:t>
            </w:r>
          </w:p>
        </w:tc>
        <w:tc>
          <w:tcPr>
            <w:tcW w:w="1870" w:type="dxa"/>
            <w:vAlign w:val="bottom"/>
          </w:tcPr>
          <w:p w14:paraId="1AB6D4C3"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2.2</w:t>
            </w:r>
          </w:p>
        </w:tc>
      </w:tr>
      <w:tr w:rsidR="00B120EF" w:rsidRPr="00B120EF" w14:paraId="186E7595" w14:textId="77777777" w:rsidTr="00472433">
        <w:tc>
          <w:tcPr>
            <w:tcW w:w="2943" w:type="dxa"/>
            <w:vAlign w:val="bottom"/>
          </w:tcPr>
          <w:p w14:paraId="5371B954"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Current episode duration in months </w:t>
            </w:r>
          </w:p>
        </w:tc>
        <w:tc>
          <w:tcPr>
            <w:tcW w:w="1276" w:type="dxa"/>
            <w:vAlign w:val="bottom"/>
          </w:tcPr>
          <w:p w14:paraId="4CDFAD99"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25.4</w:t>
            </w:r>
          </w:p>
        </w:tc>
        <w:tc>
          <w:tcPr>
            <w:tcW w:w="1452" w:type="dxa"/>
            <w:vAlign w:val="bottom"/>
          </w:tcPr>
          <w:p w14:paraId="3C139781"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54</w:t>
            </w:r>
          </w:p>
        </w:tc>
        <w:tc>
          <w:tcPr>
            <w:tcW w:w="1870" w:type="dxa"/>
            <w:vAlign w:val="bottom"/>
          </w:tcPr>
          <w:p w14:paraId="56A8104C"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26.2</w:t>
            </w:r>
          </w:p>
        </w:tc>
        <w:tc>
          <w:tcPr>
            <w:tcW w:w="1870" w:type="dxa"/>
            <w:vAlign w:val="bottom"/>
          </w:tcPr>
          <w:p w14:paraId="088604AF"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33.4</w:t>
            </w:r>
          </w:p>
        </w:tc>
      </w:tr>
      <w:tr w:rsidR="00B120EF" w:rsidRPr="00B120EF" w14:paraId="416BBCD6" w14:textId="77777777" w:rsidTr="00472433">
        <w:tc>
          <w:tcPr>
            <w:tcW w:w="2943" w:type="dxa"/>
            <w:vAlign w:val="bottom"/>
          </w:tcPr>
          <w:p w14:paraId="60A19DF5" w14:textId="77777777" w:rsidR="00B120EF" w:rsidRPr="00B120EF" w:rsidRDefault="00B120EF" w:rsidP="00B120EF">
            <w:pPr>
              <w:rPr>
                <w:rFonts w:cstheme="minorHAnsi"/>
                <w:b/>
                <w:noProof/>
                <w:sz w:val="24"/>
                <w:szCs w:val="24"/>
              </w:rPr>
            </w:pPr>
            <w:r w:rsidRPr="00B120EF">
              <w:rPr>
                <w:rFonts w:cstheme="minorHAnsi"/>
                <w:color w:val="000000"/>
                <w:sz w:val="24"/>
                <w:szCs w:val="24"/>
              </w:rPr>
              <w:t xml:space="preserve">Baseline QIDS-SR Total Score </w:t>
            </w:r>
          </w:p>
        </w:tc>
        <w:tc>
          <w:tcPr>
            <w:tcW w:w="1276" w:type="dxa"/>
            <w:vAlign w:val="bottom"/>
          </w:tcPr>
          <w:p w14:paraId="3335AF20"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15.4</w:t>
            </w:r>
          </w:p>
        </w:tc>
        <w:tc>
          <w:tcPr>
            <w:tcW w:w="1452" w:type="dxa"/>
            <w:vAlign w:val="bottom"/>
          </w:tcPr>
          <w:p w14:paraId="2D8C206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4.3</w:t>
            </w:r>
          </w:p>
        </w:tc>
        <w:tc>
          <w:tcPr>
            <w:tcW w:w="1870" w:type="dxa"/>
            <w:vAlign w:val="bottom"/>
          </w:tcPr>
          <w:p w14:paraId="73C4486A"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16.0</w:t>
            </w:r>
          </w:p>
        </w:tc>
        <w:tc>
          <w:tcPr>
            <w:tcW w:w="1870" w:type="dxa"/>
            <w:vAlign w:val="bottom"/>
          </w:tcPr>
          <w:p w14:paraId="4C1AF667" w14:textId="77777777" w:rsidR="00B120EF" w:rsidRPr="00B120EF" w:rsidRDefault="00B120EF" w:rsidP="00B120EF">
            <w:pPr>
              <w:jc w:val="center"/>
              <w:rPr>
                <w:rFonts w:cstheme="minorHAnsi"/>
                <w:b/>
                <w:noProof/>
                <w:sz w:val="24"/>
                <w:szCs w:val="24"/>
              </w:rPr>
            </w:pPr>
            <w:r w:rsidRPr="00B120EF">
              <w:rPr>
                <w:rFonts w:cstheme="minorHAnsi"/>
                <w:color w:val="000000"/>
                <w:sz w:val="24"/>
                <w:szCs w:val="24"/>
              </w:rPr>
              <w:t>4.1</w:t>
            </w:r>
          </w:p>
        </w:tc>
      </w:tr>
    </w:tbl>
    <w:p w14:paraId="5D383B67" w14:textId="77777777" w:rsidR="00B120EF" w:rsidRPr="00B120EF" w:rsidRDefault="00B120EF" w:rsidP="00B120EF">
      <w:pPr>
        <w:spacing w:after="0" w:line="360" w:lineRule="auto"/>
        <w:rPr>
          <w:rFonts w:cstheme="minorHAnsi"/>
          <w:noProof/>
          <w:sz w:val="24"/>
          <w:szCs w:val="24"/>
        </w:rPr>
      </w:pPr>
      <w:r w:rsidRPr="00B120EF">
        <w:rPr>
          <w:rFonts w:cstheme="minorHAnsi"/>
          <w:noProof/>
          <w:sz w:val="24"/>
          <w:szCs w:val="24"/>
        </w:rPr>
        <w:t>QIDS-SR: Quick-Inventory of Depressive Symptomatology, Self Report</w:t>
      </w:r>
    </w:p>
    <w:p w14:paraId="514BBA34" w14:textId="77777777" w:rsidR="00B120EF" w:rsidRPr="00B120EF" w:rsidRDefault="00B120EF" w:rsidP="00B120EF">
      <w:pPr>
        <w:spacing w:after="0" w:line="360" w:lineRule="auto"/>
        <w:rPr>
          <w:rFonts w:cstheme="minorHAnsi"/>
          <w:sz w:val="24"/>
          <w:szCs w:val="24"/>
        </w:rPr>
      </w:pPr>
    </w:p>
    <w:p w14:paraId="61334A49"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The two cohorts have similar inclusion and exclusion criteria (</w:t>
      </w:r>
      <w:r w:rsidRPr="00B120EF">
        <w:rPr>
          <w:rFonts w:cstheme="minorHAnsi"/>
          <w:bCs/>
          <w:sz w:val="24"/>
          <w:szCs w:val="24"/>
        </w:rPr>
        <w:t>S1 Table)</w:t>
      </w:r>
      <w:r w:rsidRPr="00B120EF">
        <w:rPr>
          <w:rFonts w:cstheme="minorHAnsi"/>
          <w:sz w:val="24"/>
          <w:szCs w:val="24"/>
        </w:rPr>
        <w:t>. Both include participants who meet DSM-IV criteria for MDD, and exclude those with bipolar disorders, significant other psychiatric or substance use disorders, and pregnancy. For comparison to STAR*D level 1, we examined data from the first 8 weeks of CAN-BIND-1.</w:t>
      </w:r>
    </w:p>
    <w:p w14:paraId="07B5B3DB" w14:textId="77777777" w:rsidR="00B120EF" w:rsidRPr="00B120EF" w:rsidRDefault="00B120EF" w:rsidP="00B120EF">
      <w:pPr>
        <w:spacing w:after="0" w:line="360" w:lineRule="auto"/>
        <w:rPr>
          <w:rFonts w:cstheme="minorHAnsi"/>
          <w:b/>
          <w:sz w:val="24"/>
          <w:szCs w:val="24"/>
        </w:rPr>
      </w:pPr>
    </w:p>
    <w:p w14:paraId="60C18A29" w14:textId="77777777" w:rsidR="00B120EF" w:rsidRPr="00B120EF" w:rsidRDefault="00B120EF" w:rsidP="00B120EF">
      <w:pPr>
        <w:keepNext/>
        <w:spacing w:after="0" w:line="360" w:lineRule="auto"/>
        <w:rPr>
          <w:rFonts w:cstheme="minorHAnsi"/>
          <w:b/>
          <w:i/>
          <w:iCs/>
          <w:sz w:val="24"/>
          <w:szCs w:val="24"/>
        </w:rPr>
      </w:pPr>
      <w:r w:rsidRPr="00B120EF">
        <w:rPr>
          <w:rFonts w:cstheme="minorHAnsi"/>
          <w:b/>
          <w:i/>
          <w:iCs/>
          <w:sz w:val="24"/>
          <w:szCs w:val="24"/>
        </w:rPr>
        <w:t>Preparation of Data</w:t>
      </w:r>
    </w:p>
    <w:p w14:paraId="7BDE2A2C" w14:textId="77777777" w:rsidR="00B120EF" w:rsidRPr="00B120EF" w:rsidRDefault="00B120EF" w:rsidP="00B120EF">
      <w:pPr>
        <w:keepNext/>
        <w:spacing w:after="0" w:line="360" w:lineRule="auto"/>
        <w:rPr>
          <w:rFonts w:cstheme="minorHAnsi"/>
          <w:sz w:val="24"/>
          <w:szCs w:val="24"/>
        </w:rPr>
      </w:pPr>
    </w:p>
    <w:p w14:paraId="1504CDAD"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To improve reproducibility, we sought to build an automated pipeline for data cleaning, aggregation, and processing. We built this pipeline in Python 3 using the data handling library pandas </w:t>
      </w:r>
      <w:r w:rsidRPr="00B120EF">
        <w:rPr>
          <w:rFonts w:cstheme="minorHAnsi"/>
          <w:sz w:val="24"/>
          <w:szCs w:val="24"/>
        </w:rPr>
        <w:fldChar w:fldCharType="begin"/>
      </w:r>
      <w:r w:rsidRPr="00B120EF">
        <w:rPr>
          <w:rFonts w:cstheme="minorHAnsi"/>
          <w:sz w:val="24"/>
          <w:szCs w:val="24"/>
        </w:rPr>
        <w:instrText xml:space="preserve"> ADDIN ZOTERO_ITEM CSL_CITATION {"citationID":"1SRYCIp4","properties":{"formattedCitation":"[33]","plainCitation":"[33]","noteIndex":0},"citationItems":[{"id":284,"uris":["http://zotero.org/users/4238844/items/WIZY6KJF"],"uri":["http://zotero.org/users/4238844/items/WIZY6KJF"],"itemData":{"id":284,"type":"article-journal","abstract":"In this paper we will discuss pandas, a Python library of rich data structures and tools for working with structured data sets common to statistics, ﬁnance, social sciences, and many other ﬁelds. The library provides integrated, intuitive routines for performing common data manipulations and analysis on such data sets. It aims to be the foundational layer for the future of statistical computing in Python. It serves as a strong complement to the existing scientiﬁc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language.","language":"en","page":"9","source":"Zotero","title":"pandas: a Foundational Python Library for Data Analysis and Statistics","author":[{"family":"McKinney","given":"Wes"}]}}],"schema":"https://github.com/citation-style-language/schema/raw/master/csl-citation.json"}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[33]</w:t>
      </w:r>
      <w:r w:rsidRPr="00B120EF">
        <w:rPr>
          <w:rFonts w:cstheme="minorHAnsi"/>
          <w:sz w:val="24"/>
          <w:szCs w:val="24"/>
        </w:rPr>
        <w:fldChar w:fldCharType="end"/>
      </w:r>
      <w:r w:rsidRPr="00B120EF">
        <w:rPr>
          <w:rFonts w:cstheme="minorHAnsi"/>
          <w:sz w:val="24"/>
          <w:szCs w:val="24"/>
        </w:rPr>
        <w:t xml:space="preserve">. Categorical data were one-hot encoded, and missing data were replaced with a mean, median, or mode, or were computed from other features, depending on the data, further detail is available in the supplemental material.  </w:t>
      </w:r>
    </w:p>
    <w:p w14:paraId="74532AB4" w14:textId="77777777" w:rsidR="00B120EF" w:rsidRPr="00B120EF" w:rsidRDefault="00B120EF" w:rsidP="00B120EF">
      <w:pPr>
        <w:spacing w:after="0" w:line="360" w:lineRule="auto"/>
        <w:rPr>
          <w:rFonts w:cstheme="minorHAnsi"/>
          <w:sz w:val="24"/>
          <w:szCs w:val="24"/>
        </w:rPr>
      </w:pPr>
    </w:p>
    <w:p w14:paraId="359A38D2"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For the STAR*D datasets, we used all available features from the enrollment, baseline, and week 2 visits of the study. This included symptom scales, demographics, side effects, medical and psychiatric history, health care utilization, and scales quantifying functioning at home, school or work. We made additional features as described by Nie et al </w:t>
      </w:r>
      <w:r w:rsidRPr="00B120EF">
        <w:rPr>
          <w:rFonts w:cstheme="minorHAnsi"/>
          <w:sz w:val="24"/>
          <w:szCs w:val="24"/>
        </w:rPr>
        <w:fldChar w:fldCharType="begin"/>
      </w:r>
      <w:r w:rsidRPr="00B120EF">
        <w:rPr>
          <w:rFonts w:cstheme="minorHAnsi"/>
          <w:sz w:val="24"/>
          <w:szCs w:val="24"/>
        </w:rPr>
        <w:instrText xml:space="preserve"> ADDIN ZOTERO_ITEM CSL_CITATION {"citationID":"bO9zuH1p","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to represent various depression score subscales and changes in depression scores. As our version of the dataset was not always labeled by the week-of-study, we used days-in-study as a proxy, cross-checked with data that were labelled with both. </w:t>
      </w:r>
    </w:p>
    <w:p w14:paraId="7882ACD3" w14:textId="77777777" w:rsidR="00B120EF" w:rsidRPr="00B120EF" w:rsidRDefault="00B120EF" w:rsidP="00B120EF">
      <w:pPr>
        <w:spacing w:after="0" w:line="360" w:lineRule="auto"/>
        <w:rPr>
          <w:rFonts w:cstheme="minorHAnsi"/>
          <w:sz w:val="24"/>
          <w:szCs w:val="24"/>
        </w:rPr>
      </w:pPr>
    </w:p>
    <w:p w14:paraId="482D0101"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To evaluate STAR*D trained models on the CAN-BIND-1 dataset, only features represented in both datasets could be used. The two studies recorded similar clinical data including symptom scales, demographics, measures of functioning, and history of concurrent psychiatric disease. However, there are some differences between the clinical scales used to quantify these data (Table 2). Notably, the QIDS-C was not done in the CAN-BIND-1 study. However, the patient-rated version, the Quick Inventory of Depressive Symptomatology, Self Rating (QIDS-SR), was completed in both studies. We thus used the QIDS-SR for subject selection and outcome in the </w:t>
      </w:r>
      <w:r w:rsidRPr="00B120EF">
        <w:rPr>
          <w:rFonts w:cstheme="minorHAnsi"/>
          <w:sz w:val="24"/>
          <w:szCs w:val="24"/>
        </w:rPr>
        <w:lastRenderedPageBreak/>
        <w:t xml:space="preserve">external validation analysis. Other overlapping features were selected on exact equivalence, or if conversion was unambiguous, e.g., monthly to yearly income.  </w:t>
      </w:r>
    </w:p>
    <w:p w14:paraId="018C6200" w14:textId="77777777" w:rsidR="00B120EF" w:rsidRPr="00B120EF" w:rsidRDefault="00B120EF" w:rsidP="00B120EF">
      <w:pPr>
        <w:spacing w:after="0" w:line="360" w:lineRule="auto"/>
        <w:rPr>
          <w:rFonts w:cstheme="minorHAnsi"/>
          <w:sz w:val="24"/>
          <w:szCs w:val="24"/>
        </w:rPr>
      </w:pPr>
    </w:p>
    <w:p w14:paraId="01985D4A" w14:textId="77777777" w:rsidR="00B120EF" w:rsidRPr="00B120EF" w:rsidRDefault="00B120EF" w:rsidP="00B120EF">
      <w:pPr>
        <w:spacing w:after="0" w:line="240" w:lineRule="auto"/>
        <w:rPr>
          <w:rFonts w:cstheme="minorHAnsi"/>
          <w:sz w:val="24"/>
          <w:szCs w:val="24"/>
        </w:rPr>
      </w:pPr>
      <w:bookmarkStart w:id="23" w:name="_Hlk30323802"/>
      <w:r w:rsidRPr="00B120EF">
        <w:rPr>
          <w:rFonts w:cstheme="minorHAnsi"/>
          <w:b/>
          <w:sz w:val="24"/>
          <w:szCs w:val="24"/>
        </w:rPr>
        <w:t>Table 2:</w:t>
      </w:r>
      <w:r w:rsidRPr="00B120EF">
        <w:rPr>
          <w:rFonts w:cstheme="minorHAnsi"/>
          <w:sz w:val="24"/>
          <w:szCs w:val="24"/>
        </w:rPr>
        <w:t xml:space="preserve"> Categories of overlapping clinical features, and the scales or forms used to obtain such data from the Sequenced Treatment Alternatives to Relieve Depression (STAR*D) and Canadian Biomarker Integration Network in Depression (CAN-BIND-1) trials. </w:t>
      </w:r>
    </w:p>
    <w:p w14:paraId="4D3F97B5" w14:textId="77777777" w:rsidR="00B120EF" w:rsidRPr="00B120EF" w:rsidRDefault="00B120EF" w:rsidP="00B120EF">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2830"/>
        <w:gridCol w:w="3261"/>
        <w:gridCol w:w="3259"/>
      </w:tblGrid>
      <w:tr w:rsidR="00B120EF" w:rsidRPr="00B120EF" w14:paraId="43B536BE" w14:textId="77777777" w:rsidTr="00472433">
        <w:trPr>
          <w:cantSplit/>
        </w:trPr>
        <w:tc>
          <w:tcPr>
            <w:tcW w:w="2830" w:type="dxa"/>
          </w:tcPr>
          <w:p w14:paraId="1BABC618" w14:textId="77777777" w:rsidR="00B120EF" w:rsidRPr="00B120EF" w:rsidRDefault="00B120EF" w:rsidP="00B120EF">
            <w:pPr>
              <w:keepLines/>
              <w:rPr>
                <w:rFonts w:cstheme="minorHAnsi"/>
                <w:b/>
                <w:sz w:val="24"/>
                <w:szCs w:val="24"/>
              </w:rPr>
            </w:pPr>
            <w:r w:rsidRPr="00B120EF">
              <w:rPr>
                <w:rFonts w:cstheme="minorHAnsi"/>
                <w:b/>
                <w:sz w:val="24"/>
                <w:szCs w:val="24"/>
              </w:rPr>
              <w:t xml:space="preserve">Overlapping Clinical </w:t>
            </w:r>
          </w:p>
          <w:p w14:paraId="27DB4EF4" w14:textId="77777777" w:rsidR="00B120EF" w:rsidRPr="00B120EF" w:rsidRDefault="00B120EF" w:rsidP="00B120EF">
            <w:pPr>
              <w:keepLines/>
              <w:rPr>
                <w:rFonts w:cstheme="minorHAnsi"/>
                <w:b/>
                <w:sz w:val="24"/>
                <w:szCs w:val="24"/>
              </w:rPr>
            </w:pPr>
            <w:r w:rsidRPr="00B120EF">
              <w:rPr>
                <w:rFonts w:cstheme="minorHAnsi"/>
                <w:b/>
                <w:sz w:val="24"/>
                <w:szCs w:val="24"/>
              </w:rPr>
              <w:t>Features</w:t>
            </w:r>
          </w:p>
        </w:tc>
        <w:tc>
          <w:tcPr>
            <w:tcW w:w="3261" w:type="dxa"/>
          </w:tcPr>
          <w:p w14:paraId="23709E04" w14:textId="77777777" w:rsidR="00B120EF" w:rsidRPr="00B120EF" w:rsidRDefault="00B120EF" w:rsidP="00B120EF">
            <w:pPr>
              <w:keepLines/>
              <w:rPr>
                <w:rFonts w:cstheme="minorHAnsi"/>
                <w:b/>
                <w:sz w:val="24"/>
                <w:szCs w:val="24"/>
              </w:rPr>
            </w:pPr>
            <w:r w:rsidRPr="00B120EF">
              <w:rPr>
                <w:rFonts w:cstheme="minorHAnsi"/>
                <w:b/>
                <w:sz w:val="24"/>
                <w:szCs w:val="24"/>
              </w:rPr>
              <w:t>STAR*D Source</w:t>
            </w:r>
          </w:p>
        </w:tc>
        <w:tc>
          <w:tcPr>
            <w:tcW w:w="3259" w:type="dxa"/>
          </w:tcPr>
          <w:p w14:paraId="326ABBD9" w14:textId="77777777" w:rsidR="00B120EF" w:rsidRPr="00B120EF" w:rsidRDefault="00B120EF" w:rsidP="00B120EF">
            <w:pPr>
              <w:keepLines/>
              <w:rPr>
                <w:rFonts w:cstheme="minorHAnsi"/>
                <w:b/>
                <w:sz w:val="24"/>
                <w:szCs w:val="24"/>
              </w:rPr>
            </w:pPr>
            <w:r w:rsidRPr="00B120EF">
              <w:rPr>
                <w:rFonts w:cstheme="minorHAnsi"/>
                <w:b/>
                <w:sz w:val="24"/>
                <w:szCs w:val="24"/>
              </w:rPr>
              <w:t>CAN-BIND-1 Source</w:t>
            </w:r>
          </w:p>
        </w:tc>
      </w:tr>
      <w:tr w:rsidR="00B120EF" w:rsidRPr="00B120EF" w14:paraId="70F241E9" w14:textId="77777777" w:rsidTr="00472433">
        <w:trPr>
          <w:cantSplit/>
        </w:trPr>
        <w:tc>
          <w:tcPr>
            <w:tcW w:w="2830" w:type="dxa"/>
          </w:tcPr>
          <w:p w14:paraId="1A01F8BC" w14:textId="77777777" w:rsidR="00B120EF" w:rsidRPr="00B120EF" w:rsidRDefault="00B120EF" w:rsidP="00B120EF">
            <w:pPr>
              <w:keepLines/>
              <w:rPr>
                <w:rFonts w:cstheme="minorHAnsi"/>
                <w:sz w:val="24"/>
                <w:szCs w:val="24"/>
              </w:rPr>
            </w:pPr>
            <w:r w:rsidRPr="00B120EF">
              <w:rPr>
                <w:rFonts w:cstheme="minorHAnsi"/>
                <w:sz w:val="24"/>
                <w:szCs w:val="24"/>
              </w:rPr>
              <w:t>Demographics</w:t>
            </w:r>
          </w:p>
        </w:tc>
        <w:tc>
          <w:tcPr>
            <w:tcW w:w="6520" w:type="dxa"/>
            <w:gridSpan w:val="2"/>
          </w:tcPr>
          <w:p w14:paraId="58AFF260" w14:textId="77777777" w:rsidR="00B120EF" w:rsidRPr="00B120EF" w:rsidRDefault="00B120EF" w:rsidP="00B120EF">
            <w:pPr>
              <w:keepLines/>
              <w:rPr>
                <w:rFonts w:cstheme="minorHAnsi"/>
                <w:sz w:val="24"/>
                <w:szCs w:val="24"/>
              </w:rPr>
            </w:pPr>
            <w:r w:rsidRPr="00B120EF">
              <w:rPr>
                <w:rFonts w:cstheme="minorHAnsi"/>
                <w:sz w:val="24"/>
                <w:szCs w:val="24"/>
              </w:rPr>
              <w:t>Demographics Form</w:t>
            </w:r>
          </w:p>
        </w:tc>
      </w:tr>
      <w:tr w:rsidR="00B120EF" w:rsidRPr="00B120EF" w14:paraId="725157EF" w14:textId="77777777" w:rsidTr="00472433">
        <w:trPr>
          <w:cantSplit/>
        </w:trPr>
        <w:tc>
          <w:tcPr>
            <w:tcW w:w="2830" w:type="dxa"/>
          </w:tcPr>
          <w:p w14:paraId="18D77D36" w14:textId="77777777" w:rsidR="00B120EF" w:rsidRPr="00B120EF" w:rsidRDefault="00B120EF" w:rsidP="00B120EF">
            <w:pPr>
              <w:keepLines/>
              <w:rPr>
                <w:rFonts w:cstheme="minorHAnsi"/>
                <w:sz w:val="24"/>
                <w:szCs w:val="24"/>
              </w:rPr>
            </w:pPr>
            <w:r w:rsidRPr="00B120EF">
              <w:rPr>
                <w:rFonts w:cstheme="minorHAnsi"/>
                <w:sz w:val="24"/>
                <w:szCs w:val="24"/>
              </w:rPr>
              <w:t>Psychiatric History</w:t>
            </w:r>
          </w:p>
        </w:tc>
        <w:tc>
          <w:tcPr>
            <w:tcW w:w="3261" w:type="dxa"/>
          </w:tcPr>
          <w:p w14:paraId="1DEB33F2" w14:textId="77777777" w:rsidR="00B120EF" w:rsidRPr="00B120EF" w:rsidRDefault="00B120EF" w:rsidP="00B120EF">
            <w:pPr>
              <w:keepLines/>
              <w:rPr>
                <w:rFonts w:cstheme="minorHAnsi"/>
                <w:sz w:val="24"/>
                <w:szCs w:val="24"/>
              </w:rPr>
            </w:pPr>
            <w:r w:rsidRPr="00B120EF">
              <w:rPr>
                <w:rFonts w:cstheme="minorHAnsi"/>
                <w:sz w:val="24"/>
                <w:szCs w:val="24"/>
              </w:rPr>
              <w:t xml:space="preserve">Psychiatric Diagnostic Screening Questionnaire </w:t>
            </w:r>
            <w:r w:rsidRPr="00B120EF">
              <w:rPr>
                <w:rFonts w:cstheme="minorHAnsi"/>
                <w:sz w:val="24"/>
                <w:szCs w:val="24"/>
              </w:rPr>
              <w:fldChar w:fldCharType="begin"/>
            </w:r>
            <w:r w:rsidRPr="00B120EF">
              <w:rPr>
                <w:rFonts w:cstheme="minorHAnsi"/>
                <w:sz w:val="24"/>
                <w:szCs w:val="24"/>
              </w:rPr>
              <w:instrText xml:space="preserve"> ADDIN ZOTERO_ITEM CSL_CITATION {"citationID":"PxpDgHNP","properties":{"formattedCitation":"[34]","plainCitation":"[34]","noteIndex":0},"citationItems":[{"id":530,"uris":["http://zotero.org/users/4238844/items/G6CMRD8N"],"uri":["http://zotero.org/users/4238844/items/G6CMRD8N"],"itemData":{"id":530,"type":"article-journal","abstract":"The Psychiatric Diagnostic Screening Questionnaire (PDSQ) is a self-report scale designed to screen for the most common DSM-IV axis I disorders encountered in outpatient mental health settings. We report the results of four studies of the PDSQ involving more than 2,500 subjects receiving outpatient mental health care. In two studies we examined the understandability of the items on the PDSQ. Items that initially were less well understood were rewritten, and all items of the final version of the scale were understood by more than 90% of the respondents. In the other two studies, the reliability and validity of the PDSQ subscales was examined. A priori criteria were established to guide the revision of subscales. The final version of the questionnaire contains 13 subscales (major depressive disorder [MDD], bulimia, post-traumatic stress disorder [PTSD], panic disorder, agoraphobia, social phobia, generalized anxiety disorder [GAD], obsessive-compulsive disorder [OCD], alcohol abuse/dependence, drug abuse/dependence, somatization, hypochondriasis, and psychosis), each of which achieved good to excellent levels of internal consistency, test-retest reliability, and discriminant, convergent, and concurrent validity.","container-title":"Comprehensive Psychiatry","DOI":"10.1053/comp.2001.23126","ISSN":"0010-440X","issue":"3","journalAbbreviation":"Comprehensive Psychiatry","language":"en","page":"175-189","source":"ScienceDirect","title":"The psychiatric diagnostic screening questionnaire: Development, reliability and validity","title-short":"The psychiatric diagnostic screening questionnaire","volume":"42","author":[{"family":"Zimmerman","given":"Mark"},{"family":"Mattia","given":"Jill I."}],"issued":{"date-parts":[["2001",5,1]]}}}],"schema":"https://github.com/citation-style-language/schema/raw/master/csl-citation.json"}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[34]</w:t>
            </w:r>
            <w:r w:rsidRPr="00B120EF">
              <w:rPr>
                <w:rFonts w:cstheme="minorHAnsi"/>
                <w:sz w:val="24"/>
                <w:szCs w:val="24"/>
              </w:rPr>
              <w:fldChar w:fldCharType="end"/>
            </w:r>
          </w:p>
        </w:tc>
        <w:tc>
          <w:tcPr>
            <w:tcW w:w="3259" w:type="dxa"/>
          </w:tcPr>
          <w:p w14:paraId="63348EA6" w14:textId="77777777" w:rsidR="00B120EF" w:rsidRPr="00B120EF" w:rsidRDefault="00B120EF" w:rsidP="00B120EF">
            <w:pPr>
              <w:keepLines/>
              <w:rPr>
                <w:rFonts w:cstheme="minorHAnsi"/>
                <w:sz w:val="24"/>
                <w:szCs w:val="24"/>
              </w:rPr>
            </w:pPr>
            <w:r w:rsidRPr="00B120EF">
              <w:rPr>
                <w:rFonts w:cstheme="minorHAnsi"/>
                <w:sz w:val="24"/>
                <w:szCs w:val="24"/>
              </w:rPr>
              <w:t xml:space="preserve">Mini International Neuropsychiatric Interview </w:t>
            </w:r>
            <w:r w:rsidRPr="00B120EF">
              <w:rPr>
                <w:rFonts w:cstheme="minorHAnsi"/>
                <w:sz w:val="24"/>
                <w:szCs w:val="24"/>
              </w:rPr>
              <w:fldChar w:fldCharType="begin"/>
            </w:r>
            <w:r w:rsidRPr="00B120EF">
              <w:rPr>
                <w:rFonts w:cstheme="minorHAnsi"/>
                <w:sz w:val="24"/>
                <w:szCs w:val="24"/>
              </w:rPr>
              <w:instrText xml:space="preserve"> ADDIN ZOTERO_ITEM CSL_CITATION {"citationID":"iQvKxvmp","properties":{"formattedCitation":"[35]","plainCitation":"[35]","noteIndex":0},"citationItems":[{"id":534,"uris":["http://zotero.org/users/4238844/items/DQRJ7263"],"uri":["http://zotero.org/users/4238844/items/DQRJ7263"],"itemData":{"id":534,"type":"article-journal","container-title":"J Clin Psychiatry","language":"en","page":"12","source":"Zotero","title":"The Mini-International Neuropsychiatric Interview (M.I.N.I.): The Development and Validation of a Structured Diagnostic Psychiatric Interview for DSM-IV and ICD-10","author":[{"family":"Sheehan","given":"David V"}]}}],"schema":"https://github.com/citation-style-language/schema/raw/master/csl-citation.json"}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[35]</w:t>
            </w:r>
            <w:r w:rsidRPr="00B120EF">
              <w:rPr>
                <w:rFonts w:cstheme="minorHAnsi"/>
                <w:sz w:val="24"/>
                <w:szCs w:val="24"/>
              </w:rPr>
              <w:fldChar w:fldCharType="end"/>
            </w:r>
          </w:p>
        </w:tc>
      </w:tr>
      <w:tr w:rsidR="00B120EF" w:rsidRPr="00B120EF" w14:paraId="39E60927" w14:textId="77777777" w:rsidTr="00472433">
        <w:trPr>
          <w:cantSplit/>
        </w:trPr>
        <w:tc>
          <w:tcPr>
            <w:tcW w:w="2830" w:type="dxa"/>
            <w:vMerge w:val="restart"/>
          </w:tcPr>
          <w:p w14:paraId="35A75FAA" w14:textId="77777777" w:rsidR="00B120EF" w:rsidRPr="00B120EF" w:rsidRDefault="00B120EF" w:rsidP="00B120EF">
            <w:pPr>
              <w:keepLines/>
              <w:rPr>
                <w:rFonts w:cstheme="minorHAnsi"/>
                <w:sz w:val="24"/>
                <w:szCs w:val="24"/>
              </w:rPr>
            </w:pPr>
            <w:r w:rsidRPr="00B120EF">
              <w:rPr>
                <w:rFonts w:cstheme="minorHAnsi"/>
                <w:sz w:val="24"/>
                <w:szCs w:val="24"/>
              </w:rPr>
              <w:t>Functional Impairment</w:t>
            </w:r>
          </w:p>
        </w:tc>
        <w:tc>
          <w:tcPr>
            <w:tcW w:w="6520" w:type="dxa"/>
            <w:gridSpan w:val="2"/>
            <w:vAlign w:val="bottom"/>
          </w:tcPr>
          <w:p w14:paraId="710DCFB3" w14:textId="77777777" w:rsidR="00B120EF" w:rsidRPr="00B120EF" w:rsidRDefault="00B120EF" w:rsidP="00B120EF">
            <w:pPr>
              <w:keepLines/>
              <w:rPr>
                <w:rFonts w:cstheme="minorHAnsi"/>
                <w:b/>
                <w:sz w:val="24"/>
                <w:szCs w:val="24"/>
              </w:rPr>
            </w:pPr>
            <w:r w:rsidRPr="00B120EF">
              <w:rPr>
                <w:rFonts w:cstheme="minorHAnsi"/>
                <w:sz w:val="24"/>
                <w:szCs w:val="24"/>
              </w:rPr>
              <w:t xml:space="preserve">Quality of Life, Enjoyment and Satisfaction Questionnaire – Short Form </w:t>
            </w:r>
            <w:r w:rsidRPr="00B120EF">
              <w:rPr>
                <w:rFonts w:cstheme="minorHAnsi"/>
                <w:sz w:val="24"/>
                <w:szCs w:val="24"/>
              </w:rPr>
              <w:fldChar w:fldCharType="begin"/>
            </w:r>
            <w:r w:rsidRPr="00B120EF">
              <w:rPr>
                <w:rFonts w:cstheme="minorHAnsi"/>
                <w:sz w:val="24"/>
                <w:szCs w:val="24"/>
              </w:rPr>
              <w:instrText xml:space="preserve"> ADDIN ZOTERO_ITEM CSL_CITATION {"citationID":"5NPJG75c","properties":{"formattedCitation":"[36]","plainCitation":"[36]","noteIndex":0},"citationItems":[{"id":535,"uris":["http://zotero.org/users/4238844/items/N28BCTDT"],"uri":["http://zotero.org/users/4238844/items/N28BCTDT"],"itemData":{"id":535,"type":"article-journal","abstract":"Accessible summary • The measurement characteristics of the Quality of Life Enjoyment and Satisfaction Questionnaire (Q-LES-Q) for quality of life (QOL) assessments in the clinical settings were evaluated. • The Q-LES-Q – SF showed sound internal consistency, test–retest reliability, and convergent and criterion validity, with 80% sensitivity and 100% specificity. • The Q-LES-Q – SF could produce reliable, valid and sensitive assessments of QOL in routine psychiatric practice. Abstract The Quality of Life Enjoyment and Satisfaction Questionnaire (Q-LES-Q) and its short form (Q-LES-Q – SF) are among the most frequently used outcome measures in psychiatry research. The aim of this study was to analyse the measurement properties of the Q-LES-Q – SF for quality of life assessments in the clinical settings. Fifty-seven adults with a psychiatric diagnosis participated. Psychometric evaluation included descriptive analysis, internal consistency, test–retest reliability, validity, sensitivity and responsiveness analysis. The amount of missing data was 5.3%, while no floor or ceiling effects were observed. The internal consistency and test–retest coefficients were 0.9 and 0.93, respectfully. Almost all items significantly correlated to the total score and other measures used in the study, with the correlations ranging 0.41–0.81. Finally, the responsiveness parameters indicated the Q-LES-Q – SF is 80% sensitive and 100% specific measure. This preliminary analysis of the Q-LES-Q – SF demonstrated that it could produce reliable and valid clinical assessments of quality of life.","container-title":"Journal of Psychiatric and Mental Health Nursing","DOI":"10.1111/j.1365-2850.2011.01735.x","ISSN":"1365-2850","issue":"8","language":"en","note":"_eprint: https://onlinelibrary.wiley.com/doi/pdf/10.1111/j.1365-2850.2011.01735.x","page":"744-750","source":"Wiley Online Library","title":"Quality of Life Enjoyment and Satisfaction Questionnaire – short form for quality of life assessments in clinical practice: a psychometric study","title-short":"Quality of Life Enjoyment and Satisfaction Questionnaire – short form for quality of life assessments in clinical practice","volume":"18","author":[{"family":"Stevanovic","given":"D."}],"issued":{"date-parts":[["2011"]]}}}],"schema":"https://github.com/citation-style-language/schema/raw/master/csl-citation.json"}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[36]</w:t>
            </w:r>
            <w:r w:rsidRPr="00B120EF">
              <w:rPr>
                <w:rFonts w:cstheme="minorHAnsi"/>
                <w:sz w:val="24"/>
                <w:szCs w:val="24"/>
              </w:rPr>
              <w:fldChar w:fldCharType="end"/>
            </w:r>
          </w:p>
        </w:tc>
      </w:tr>
      <w:tr w:rsidR="00B120EF" w:rsidRPr="00B120EF" w14:paraId="679A91A9" w14:textId="77777777" w:rsidTr="00472433">
        <w:trPr>
          <w:cantSplit/>
        </w:trPr>
        <w:tc>
          <w:tcPr>
            <w:tcW w:w="2830" w:type="dxa"/>
            <w:vMerge/>
          </w:tcPr>
          <w:p w14:paraId="48F9F236" w14:textId="77777777" w:rsidR="00B120EF" w:rsidRPr="00B120EF" w:rsidRDefault="00B120EF" w:rsidP="00B120EF">
            <w:pPr>
              <w:keepLines/>
              <w:rPr>
                <w:rFonts w:cstheme="minorHAnsi"/>
                <w:sz w:val="24"/>
                <w:szCs w:val="24"/>
              </w:rPr>
            </w:pPr>
          </w:p>
        </w:tc>
        <w:tc>
          <w:tcPr>
            <w:tcW w:w="3261" w:type="dxa"/>
            <w:vAlign w:val="bottom"/>
          </w:tcPr>
          <w:p w14:paraId="37CDE1AD" w14:textId="77777777" w:rsidR="00B120EF" w:rsidRPr="00B120EF" w:rsidRDefault="00B120EF" w:rsidP="00B120EF">
            <w:pPr>
              <w:keepLines/>
              <w:rPr>
                <w:rFonts w:cstheme="minorHAnsi"/>
                <w:sz w:val="24"/>
                <w:szCs w:val="24"/>
              </w:rPr>
            </w:pPr>
            <w:r w:rsidRPr="00B120EF">
              <w:rPr>
                <w:rFonts w:cstheme="minorHAnsi"/>
                <w:sz w:val="24"/>
                <w:szCs w:val="24"/>
              </w:rPr>
              <w:t xml:space="preserve">Work and Social Adjustment Scale </w:t>
            </w:r>
            <w:r w:rsidRPr="00B120EF">
              <w:rPr>
                <w:rFonts w:cstheme="minorHAnsi"/>
                <w:sz w:val="24"/>
                <w:szCs w:val="24"/>
              </w:rPr>
              <w:fldChar w:fldCharType="begin"/>
            </w:r>
            <w:r w:rsidRPr="00B120EF">
              <w:rPr>
                <w:rFonts w:cstheme="minorHAnsi"/>
                <w:sz w:val="24"/>
                <w:szCs w:val="24"/>
              </w:rPr>
              <w:instrText xml:space="preserve"> ADDIN ZOTERO_ITEM CSL_CITATION {"citationID":"xHxBu4Ft","properties":{"formattedCitation":"[37]","plainCitation":"[37]","noteIndex":0},"citationItems":[{"id":539,"uris":["http://zotero.org/users/4238844/items/GKSTFAQ8"],"uri":["http://zotero.org/users/4238844/items/GKSTFAQ8"],"itemData":{"id":539,"type":"article-journal","abstract":"Background Patients'perspectives concerning impaired functioning provide important information. Aims To evaluate the reliability and validity ofthe Work and Social Adjustment Scale (WSAS).\nMethod Data from two studies were analysed.Reliability analyses included internal scale consistency, test ^ retest and parallel forms.Convergent and criterion validities were examined with respectto disorder severity.\nResults Cronbach's a measure of internal scale consistency ranged from 0.70 to 0.94.Test ^ retest correlation was 0.73.Interactive voice response administrations of the WSAS gave correlations of 0.81and 0.86 with clinician interviews.Correlations of WSAS with severity of depression and obsessive ^ compulsive disorder symptoms were 0.76 and 0.61, respectively.The scores were sensitive to patient differences in disorder severity and treatment-related change.\nConclusions The WSAS is a simple, reliable and valid measure of impaired functioning.It is a sensitive and useful outcome measure offering the potential for readily interpretable comparisons across studies and disorders.","container-title":"British Journal of Psychiatry","DOI":"10.1192/bjp.180.5.461","ISSN":"0007-1250, 1472-1465","issue":"5","language":"en","page":"461-464","source":"Crossref","title":"The Work and Social Adjustment Scale: a simple measure of impairment in functioning","title-short":"The Work and Social Adjustment Scale","volume":"180","author":[{"family":"Mundt","given":"James C."},{"family":"Marks","given":"Isaac M."},{"family":"Shear","given":"M. Katherine"},{"family":"Greist","given":"John M."}],"issued":{"date-parts":[["2002",5]]}}}],"schema":"https://github.com/citation-style-language/schema/raw/master/csl-citation.json"}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[37]</w:t>
            </w:r>
            <w:r w:rsidRPr="00B120EF">
              <w:rPr>
                <w:rFonts w:cstheme="minorHAnsi"/>
                <w:sz w:val="24"/>
                <w:szCs w:val="24"/>
              </w:rPr>
              <w:fldChar w:fldCharType="end"/>
            </w:r>
          </w:p>
        </w:tc>
        <w:tc>
          <w:tcPr>
            <w:tcW w:w="3259" w:type="dxa"/>
            <w:vAlign w:val="bottom"/>
          </w:tcPr>
          <w:p w14:paraId="70577E70" w14:textId="77777777" w:rsidR="00B120EF" w:rsidRPr="00B120EF" w:rsidRDefault="00B120EF" w:rsidP="00B120EF">
            <w:pPr>
              <w:keepLines/>
              <w:rPr>
                <w:rFonts w:cstheme="minorHAnsi"/>
                <w:sz w:val="24"/>
                <w:szCs w:val="24"/>
              </w:rPr>
            </w:pPr>
            <w:r w:rsidRPr="00B120EF">
              <w:rPr>
                <w:rFonts w:cstheme="minorHAnsi"/>
                <w:sz w:val="24"/>
                <w:szCs w:val="24"/>
              </w:rPr>
              <w:t xml:space="preserve">Sheehan Disability Scale </w:t>
            </w:r>
            <w:r w:rsidRPr="00B120EF">
              <w:rPr>
                <w:rFonts w:cstheme="minorHAnsi"/>
                <w:sz w:val="24"/>
                <w:szCs w:val="24"/>
              </w:rPr>
              <w:fldChar w:fldCharType="begin"/>
            </w:r>
            <w:r w:rsidRPr="00B120EF">
              <w:rPr>
                <w:rFonts w:cstheme="minorHAnsi"/>
                <w:sz w:val="24"/>
                <w:szCs w:val="24"/>
              </w:rPr>
              <w:instrText xml:space="preserve"> ADDIN ZOTERO_ITEM CSL_CITATION {"citationID":"YUI4VwP5","properties":{"formattedCitation":"[38]","plainCitation":"[38]","noteIndex":0},"citationItems":[{"id":541,"uris":["http://zotero.org/users/4238844/items/9EEBEJFI"],"uri":["http://zotero.org/users/4238844/items/9EEBEJFI"],"itemData":{"id":541,"type":"article-journal","abstract":"The DSM-III-R incorporates both distress (symptoms) and disability (impairment) in the definition of a psychiatric disorder. In psychiatric research there is a wide array of instruments used to measure symptom severity, but a limited selection for the assessment of impairment. The psychometric properties of one such instrument, The Sheehan Disability Scale (Sheehan 1983), are evaluated in this paper. The data analyzed come from two studies of patients with panic disorder, the Cross National Collaborative Panic Study - Phase I and the Panic Depression Study. In this report both the alpha coefficients and factor analyses indicate that the reliability of the scale is acceptable. The factor structure of the items and the sensitivityto change of their composite demonstrate satisfactory construct validity. The criterion-related validity is substantiated by the significant relationship between symptomatology and impairment. These analyses were limited to patients with panic disorder. Further work is needed to evaluate the instrument in assessing patients with other disorders.","language":"en","page":"5","source":"Zotero","title":"Assessing impairment in patients with panic disorder: the Sheehan Disability Scale","author":[{"family":"Leon","given":"A C"},{"family":"Shear","given":"M Katherine"},{"family":"Portera","given":"Laura"},{"family":"Klerman","given":"G L"}]}}],"schema":"https://github.com/citation-style-language/schema/raw/master/csl-citation.json"}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[38]</w:t>
            </w:r>
            <w:r w:rsidRPr="00B120EF">
              <w:rPr>
                <w:rFonts w:cstheme="minorHAnsi"/>
                <w:sz w:val="24"/>
                <w:szCs w:val="24"/>
              </w:rPr>
              <w:fldChar w:fldCharType="end"/>
            </w:r>
            <w:r w:rsidRPr="00B120EF">
              <w:rPr>
                <w:rFonts w:cstheme="minorHAnsi"/>
                <w:sz w:val="24"/>
                <w:szCs w:val="24"/>
              </w:rPr>
              <w:t xml:space="preserve">                                         </w:t>
            </w:r>
            <w:r w:rsidRPr="00B120EF">
              <w:rPr>
                <w:rFonts w:cstheme="minorHAnsi"/>
                <w:color w:val="FFFFFF" w:themeColor="background1"/>
                <w:sz w:val="24"/>
                <w:szCs w:val="24"/>
              </w:rPr>
              <w:t xml:space="preserve">  .</w:t>
            </w:r>
          </w:p>
        </w:tc>
      </w:tr>
      <w:tr w:rsidR="00B120EF" w:rsidRPr="00B120EF" w14:paraId="08BFD37F" w14:textId="77777777" w:rsidTr="00472433">
        <w:trPr>
          <w:cantSplit/>
        </w:trPr>
        <w:tc>
          <w:tcPr>
            <w:tcW w:w="2830" w:type="dxa"/>
            <w:vMerge/>
          </w:tcPr>
          <w:p w14:paraId="2FD2EDB7" w14:textId="77777777" w:rsidR="00B120EF" w:rsidRPr="00B120EF" w:rsidRDefault="00B120EF" w:rsidP="00B120EF">
            <w:pPr>
              <w:keepLines/>
              <w:rPr>
                <w:rFonts w:cstheme="minorHAnsi"/>
                <w:sz w:val="24"/>
                <w:szCs w:val="24"/>
              </w:rPr>
            </w:pPr>
          </w:p>
        </w:tc>
        <w:tc>
          <w:tcPr>
            <w:tcW w:w="3261" w:type="dxa"/>
            <w:vAlign w:val="bottom"/>
          </w:tcPr>
          <w:p w14:paraId="49F65FD8" w14:textId="77777777" w:rsidR="00B120EF" w:rsidRPr="00B120EF" w:rsidRDefault="00B120EF" w:rsidP="00B120EF">
            <w:pPr>
              <w:keepLines/>
              <w:rPr>
                <w:rFonts w:cstheme="minorHAnsi"/>
                <w:sz w:val="24"/>
                <w:szCs w:val="24"/>
              </w:rPr>
            </w:pPr>
            <w:r w:rsidRPr="00B120EF">
              <w:rPr>
                <w:rFonts w:cstheme="minorHAnsi"/>
                <w:sz w:val="24"/>
                <w:szCs w:val="24"/>
              </w:rPr>
              <w:t xml:space="preserve">Work Productivity &amp; Activity Impairment Questionnaire </w:t>
            </w:r>
            <w:r w:rsidRPr="00B120EF">
              <w:rPr>
                <w:rFonts w:cstheme="minorHAnsi"/>
                <w:sz w:val="24"/>
                <w:szCs w:val="24"/>
              </w:rPr>
              <w:fldChar w:fldCharType="begin"/>
            </w:r>
            <w:r w:rsidRPr="00B120EF">
              <w:rPr>
                <w:rFonts w:cstheme="minorHAnsi"/>
                <w:sz w:val="24"/>
                <w:szCs w:val="24"/>
              </w:rPr>
              <w:instrText xml:space="preserve"> ADDIN ZOTERO_ITEM CSL_CITATION {"citationID":"0VlYbWiu","properties":{"formattedCitation":"[39]","plainCitation":"[39]","noteIndex":0},"citationItems":[{"id":542,"uris":["http://zotero.org/users/4238844/items/24AEUYIE"],"uri":["http://zotero.org/users/4238844/items/24AEUYIE"],"itemData":{"id":542,"type":"article-journal","abstract":"The construct validity of a quantitative work productivity and activity impairment (WPAI) measure of health outcomes was tested for use in clinical trials, along with its reproducibility when administered by 2 different methods. 106 employed individuals affected by a health problem were randomised to receive either 2 self-administered questionnaires (self administration) or one self-administered questionnaire followed by a telephone interview (interviewer administration). Construct validity of the WPAI measures of time missed from work, impairment of work and regular activities due to overall health and symptoms, were assessed relative to measures of general health perceptions, role (physical), role (emotional), pain, symptom severity and global measures of work and interference with regular activity. Multivariate linear regression models were used to explain the variance in work productivity and regular activity by validation measures. Data generated by interviewer-administration of the WPAI had higher construct validity and fewer omissions than that obtained by self-administration of the instrument. All measures of work productivity and activity impairment were positively correlated with measures which had proven construct validity. These validation measures explained 54 to 64% of variance (p &lt; 0.0001) in productivity and activity impairment variables of the WPAI. Overall work productivity (health and symptom) was significantly related to general health perceptions and the global measures of interference with regular activity. The self-administered questionnaire had adequate reproducibility but less construct validity than interviewer administration. Both administration methods of the WPAI warrant further evaluation as a measure of morbidity.","container-title":"PharmacoEconomics","DOI":"10.2165/00019053-199304050-00006","ISSN":"1179-2027","issue":"5","journalAbbreviation":"PharmacoEconomics","language":"en","page":"353-365","source":"Springer Link","title":"The Validity and Reproducibility of a Work Productivity and Activity Impairment Instrument","volume":"4","author":[{"family":"Reilly","given":"Margaret C."},{"family":"Zbrozek","given":"Arthur S."},{"family":"Dukes","given":"Ellen M."}],"issued":{"date-parts":[["1993",11,1]]}}}],"schema":"https://github.com/citation-style-language/schema/raw/master/csl-citation.json"}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[39]</w:t>
            </w:r>
            <w:r w:rsidRPr="00B120EF">
              <w:rPr>
                <w:rFonts w:cstheme="minorHAnsi"/>
                <w:sz w:val="24"/>
                <w:szCs w:val="24"/>
              </w:rPr>
              <w:fldChar w:fldCharType="end"/>
            </w:r>
          </w:p>
        </w:tc>
        <w:tc>
          <w:tcPr>
            <w:tcW w:w="3259" w:type="dxa"/>
            <w:vAlign w:val="bottom"/>
          </w:tcPr>
          <w:p w14:paraId="0BC7BD8F" w14:textId="77777777" w:rsidR="00B120EF" w:rsidRPr="00B120EF" w:rsidRDefault="00B120EF" w:rsidP="00B120EF">
            <w:pPr>
              <w:keepLines/>
              <w:rPr>
                <w:rFonts w:cstheme="minorHAnsi"/>
                <w:sz w:val="24"/>
                <w:szCs w:val="24"/>
              </w:rPr>
            </w:pPr>
            <w:r w:rsidRPr="00B120EF">
              <w:rPr>
                <w:rFonts w:cstheme="minorHAnsi"/>
                <w:sz w:val="24"/>
                <w:szCs w:val="24"/>
              </w:rPr>
              <w:t xml:space="preserve">Lam Employment Absence and Productivity Scale </w:t>
            </w:r>
            <w:r w:rsidRPr="00B120EF">
              <w:rPr>
                <w:rFonts w:cstheme="minorHAnsi"/>
                <w:sz w:val="24"/>
                <w:szCs w:val="24"/>
              </w:rPr>
              <w:fldChar w:fldCharType="begin"/>
            </w:r>
            <w:r w:rsidRPr="00B120EF">
              <w:rPr>
                <w:rFonts w:cstheme="minorHAnsi"/>
                <w:sz w:val="24"/>
                <w:szCs w:val="24"/>
              </w:rPr>
              <w:instrText xml:space="preserve"> ADDIN ZOTERO_ITEM CSL_CITATION {"citationID":"gaLPQabt","properties":{"formattedCitation":"[40]","plainCitation":"[40]","noteIndex":0},"citationItems":[{"id":266,"uris":["http://zotero.org/users/4238844/items/DG98CL4T"],"uri":["http://zotero.org/users/4238844/items/DG98CL4T"],"itemData":{"id":266,"type":"article-journal","abstract":"There is increasing clinical and research interest in monitoring functional outcomes,\nincluding occupational functioning, in people with Major Depressive Disorder (MDD).\nSelf-rated scales are most practical for clinical settings, but there are few work\nfunctioning scales that have been validated in depressed populations. We now report\nfurther psychometric studies of the Lam Employment Absence and Productivity Scale\n(LEAPS), a brief 10-item self-report questionnaire.","container-title":"Value in Health","DOI":"10.1016/j.jval.2014.03.1137","ISSN":"1098-3015, 1524-4733","issue":"3","journalAbbreviation":"Value in Health","language":"English","page":"A195","source":"www.valueinhealthjournal.com","title":"Lam employment absence and productivity scale (LEAPS): Further validation studies in major depressive disorder","title-short":"Lam employment absence and productivity scale (LEAPS)","volume":"17","author":[{"family":"Lam","given":"R. W."}],"issued":{"date-parts":[["2014",5,1]]}}}],"schema":"https://github.com/citation-style-language/schema/raw/master/csl-citation.json"}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[40]</w:t>
            </w:r>
            <w:r w:rsidRPr="00B120EF">
              <w:rPr>
                <w:rFonts w:cstheme="minorHAnsi"/>
                <w:sz w:val="24"/>
                <w:szCs w:val="24"/>
              </w:rPr>
              <w:fldChar w:fldCharType="end"/>
            </w:r>
          </w:p>
        </w:tc>
      </w:tr>
      <w:tr w:rsidR="00B120EF" w:rsidRPr="00B120EF" w14:paraId="5AFA4043" w14:textId="77777777" w:rsidTr="00472433">
        <w:trPr>
          <w:cantSplit/>
          <w:trHeight w:val="485"/>
        </w:trPr>
        <w:tc>
          <w:tcPr>
            <w:tcW w:w="2830" w:type="dxa"/>
          </w:tcPr>
          <w:p w14:paraId="4221599F" w14:textId="77777777" w:rsidR="00B120EF" w:rsidRPr="00B120EF" w:rsidRDefault="00B120EF" w:rsidP="00B120EF">
            <w:pPr>
              <w:keepLines/>
              <w:rPr>
                <w:rFonts w:cstheme="minorHAnsi"/>
                <w:sz w:val="24"/>
                <w:szCs w:val="24"/>
              </w:rPr>
            </w:pPr>
            <w:r w:rsidRPr="00B120EF">
              <w:rPr>
                <w:rFonts w:cstheme="minorHAnsi"/>
                <w:sz w:val="24"/>
                <w:szCs w:val="24"/>
              </w:rPr>
              <w:t>Depressive Symptoms</w:t>
            </w:r>
          </w:p>
        </w:tc>
        <w:tc>
          <w:tcPr>
            <w:tcW w:w="6520" w:type="dxa"/>
            <w:gridSpan w:val="2"/>
          </w:tcPr>
          <w:p w14:paraId="1478023B" w14:textId="77777777" w:rsidR="00B120EF" w:rsidRPr="00B120EF" w:rsidRDefault="00B120EF" w:rsidP="00B120EF">
            <w:pPr>
              <w:keepLines/>
              <w:rPr>
                <w:rFonts w:cstheme="minorHAnsi"/>
                <w:b/>
                <w:sz w:val="24"/>
                <w:szCs w:val="24"/>
              </w:rPr>
            </w:pPr>
            <w:r w:rsidRPr="00B120EF">
              <w:rPr>
                <w:rFonts w:cstheme="minorHAnsi"/>
                <w:sz w:val="24"/>
                <w:szCs w:val="24"/>
              </w:rPr>
              <w:t xml:space="preserve">Quick Inventory of Depressive Symptomatology, Self report </w:t>
            </w:r>
            <w:r w:rsidRPr="00B120EF">
              <w:rPr>
                <w:rFonts w:cstheme="minorHAnsi"/>
                <w:sz w:val="24"/>
                <w:szCs w:val="24"/>
              </w:rPr>
              <w:fldChar w:fldCharType="begin"/>
            </w:r>
            <w:r w:rsidRPr="00B120EF">
              <w:rPr>
                <w:rFonts w:cstheme="minorHAnsi"/>
                <w:sz w:val="24"/>
                <w:szCs w:val="24"/>
              </w:rPr>
              <w:instrText xml:space="preserve"> ADDIN ZOTERO_ITEM CSL_CITATION {"citationID":"LcH95GFb","properties":{"formattedCitation":"[28]","plainCitation":"[28]","noteIndex":0},"citationItems":[{"id":527,"uris":["http://zotero.org/users/4238844/items/LSUQ7N54"],"uri":["http://zotero.org/users/4238844/items/LSUQ7N54"],"itemData":{"id":527,"type":"article-journal","abstract":"Background\nThe 16-item Quick Inventory of Depressive Symptomatology (QIDS), a new measure of depressive symptom severity derived from the 30-item Inventory of Depressive Symptomatology (IDS), is available in both self-report (QIDS-SR16) and clinician-rated (QIDS-C16) formats.\nMethods\nThis report evaluates and compares the psychometric properties of the QIDS-SR16 in relation to the IDS-SR30 and the 24-item Hamilton Rating Scale for Depression (HAM-D24) in 596 adult outpatients treated for chronic nonpsychotic, major depressive disorder.\nResults\nInternal consistency was high for the QIDS-SR16 (Cronbach’s α = .86), the IDS-SR30 (Cronbach’s α = .92), and the HAM-D24 (Cronbach’s α = .88). QIDS-SR16 total scores were highly correlated with IDS-SR30 (.96) and HAM-D24 (.86) total scores. Item–total correlations revealed that several similar items were highly correlated with both QIDS-SR16 and IDS-SR30 total scores. Roughly 1.3 times the QIDS-SR16 total score is predictive of the HAM-D17 (17-item version of the HAM-D) total score.\nConclusions\nThe QIDS-SR16 was as sensitive to symptom change as the IDS-SR30 and HAM-D24, indicating high concurrent validity for all three scales. The QIDS-SR16 has highly acceptable psychometric properties, which supports the usefulness of this brief rating of depressive symptom severity in both clinical and research settings.","container-title":"Biological Psychiatry","DOI":"10.1016/S0006-3223(02)01866-8","ISSN":"0006-3223","issue":"5","journalAbbreviation":"Biological Psychiatry","language":"en","page":"573-583","source":"ScienceDirect","title":"The 16-Item quick inventory of depressive symptomatology (QIDS), clinician rating (QIDS-C), and self-report (QIDS-SR): a psychometric evaluation in patients with chronic major depression","title-short":"The 16-Item quick inventory of depressive symptomatology (QIDS), clinician rating (QIDS-C), and self-report (QIDS-SR)","volume":"54","author":[{"family":"Rush","given":"A. John"},{"family":"Trivedi","given":"Madhukar H"},{"family":"Ibrahim","given":"Hicham M"},{"family":"Carmody","given":"Thomas J"},{"family":"Arnow","given":"Bruce"},{"family":"Klein","given":"Daniel N"},{"family":"Markowitz","given":"John C"},{"family":"Ninan","given":"Philip T"},{"family":"Kornstein","given":"Susan"},{"family":"Manber","given":"Rachel"},{"family":"Thase","given":"Michael E"},{"family":"Kocsis","given":"James H"},{"family":"Keller","given":"Martin B"}],"issued":{"date-parts":[["2003",9,1]]}}}],"schema":"https://github.com/citation-style-language/schema/raw/master/csl-citation.json"}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[28]</w:t>
            </w:r>
            <w:r w:rsidRPr="00B120EF">
              <w:rPr>
                <w:rFonts w:cstheme="minorHAnsi"/>
                <w:sz w:val="24"/>
                <w:szCs w:val="24"/>
              </w:rPr>
              <w:fldChar w:fldCharType="end"/>
            </w:r>
          </w:p>
        </w:tc>
      </w:tr>
    </w:tbl>
    <w:p w14:paraId="4D803856" w14:textId="77777777" w:rsidR="00B120EF" w:rsidRPr="00B120EF" w:rsidRDefault="00B120EF" w:rsidP="00B120EF">
      <w:pPr>
        <w:spacing w:after="0" w:line="360" w:lineRule="auto"/>
        <w:rPr>
          <w:rFonts w:cstheme="minorHAnsi"/>
          <w:sz w:val="24"/>
          <w:szCs w:val="24"/>
        </w:rPr>
      </w:pPr>
    </w:p>
    <w:p w14:paraId="4AFE0798" w14:textId="77777777" w:rsidR="00B120EF" w:rsidRPr="00B120EF" w:rsidRDefault="00B120EF" w:rsidP="00B120EF">
      <w:pPr>
        <w:spacing w:after="0" w:line="360" w:lineRule="auto"/>
        <w:rPr>
          <w:rFonts w:cstheme="minorHAnsi"/>
          <w:sz w:val="24"/>
          <w:szCs w:val="24"/>
        </w:rPr>
      </w:pPr>
    </w:p>
    <w:bookmarkEnd w:id="23"/>
    <w:p w14:paraId="0E762F95"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Subject Selection</w:t>
      </w:r>
    </w:p>
    <w:p w14:paraId="670C270A" w14:textId="77777777" w:rsidR="00B120EF" w:rsidRPr="00B120EF" w:rsidRDefault="00B120EF" w:rsidP="00B120EF">
      <w:pPr>
        <w:spacing w:after="0" w:line="360" w:lineRule="auto"/>
        <w:rPr>
          <w:rFonts w:cstheme="minorHAnsi"/>
          <w:b/>
          <w:sz w:val="24"/>
          <w:szCs w:val="24"/>
        </w:rPr>
      </w:pPr>
    </w:p>
    <w:p w14:paraId="5842A883" w14:textId="2A9DC26C"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For the cross-validation STAR*D dataset, we re-implemented the subject selection as described in Nie et al </w:t>
      </w:r>
      <w:r w:rsidRPr="00B120EF">
        <w:rPr>
          <w:rFonts w:cstheme="minorHAnsi"/>
          <w:sz w:val="24"/>
          <w:szCs w:val="24"/>
        </w:rPr>
        <w:fldChar w:fldCharType="begin"/>
      </w:r>
      <w:r w:rsidRPr="00B120EF">
        <w:rPr>
          <w:rFonts w:cstheme="minorHAnsi"/>
          <w:sz w:val="24"/>
          <w:szCs w:val="24"/>
        </w:rPr>
        <w:instrText xml:space="preserve"> ADDIN ZOTERO_ITEM CSL_CITATION {"citationID":"YL7lWFXo","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We included subjects who had </w:t>
      </w:r>
      <w:del w:id="24" w:author="John-Jose Nunez" w:date="2021-09-19T11:22:00Z">
        <w:r w:rsidRPr="00B120EF" w:rsidDel="003D6FF3">
          <w:rPr>
            <w:rFonts w:cstheme="minorHAnsi"/>
            <w:sz w:val="24"/>
            <w:szCs w:val="24"/>
          </w:rPr>
          <w:delText xml:space="preserve">any </w:delText>
        </w:r>
      </w:del>
      <w:r w:rsidRPr="00B120EF">
        <w:rPr>
          <w:rFonts w:cstheme="minorHAnsi"/>
          <w:sz w:val="24"/>
          <w:szCs w:val="24"/>
        </w:rPr>
        <w:t>baseline QIDS-C scores</w:t>
      </w:r>
      <w:ins w:id="25" w:author="John-Jose Nunez" w:date="2021-09-19T11:23:00Z">
        <w:r w:rsidR="003D6FF3">
          <w:rPr>
            <w:rFonts w:cstheme="minorHAnsi"/>
            <w:sz w:val="24"/>
            <w:szCs w:val="24"/>
          </w:rPr>
          <w:t xml:space="preserve"> above five</w:t>
        </w:r>
      </w:ins>
      <w:r w:rsidRPr="00B120EF">
        <w:rPr>
          <w:rFonts w:cstheme="minorHAnsi"/>
          <w:sz w:val="24"/>
          <w:szCs w:val="24"/>
        </w:rPr>
        <w:t xml:space="preserve">, stayed in the study at least four weeks, and either stayed until Level 2 of STAR*D, or left in Level 1 due to achieving remission. After corresponding with the authors of the Nie et al study (S13 Document), we also excluded a small number of subjects who were missing most of their non-QIDS-C data, to better match their dataset.  </w:t>
      </w:r>
    </w:p>
    <w:p w14:paraId="1047896D" w14:textId="77777777" w:rsidR="00B120EF" w:rsidRPr="00B120EF" w:rsidRDefault="00B120EF" w:rsidP="00B120EF">
      <w:pPr>
        <w:spacing w:after="0" w:line="360" w:lineRule="auto"/>
        <w:rPr>
          <w:rFonts w:cstheme="minorHAnsi"/>
          <w:sz w:val="24"/>
          <w:szCs w:val="24"/>
        </w:rPr>
      </w:pPr>
    </w:p>
    <w:p w14:paraId="236FDA4A" w14:textId="598006F4"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For our external validation using the CAN-BIND-1 dataset, we adapted the above inclusion criteria. We included subjects with </w:t>
      </w:r>
      <w:del w:id="26" w:author="John-Jose Nunez" w:date="2021-09-19T11:20:00Z">
        <w:r w:rsidRPr="00B120EF" w:rsidDel="009B1B71">
          <w:rPr>
            <w:rFonts w:cstheme="minorHAnsi"/>
            <w:sz w:val="24"/>
            <w:szCs w:val="24"/>
          </w:rPr>
          <w:delText xml:space="preserve">any </w:delText>
        </w:r>
      </w:del>
      <w:r w:rsidRPr="00B120EF">
        <w:rPr>
          <w:rFonts w:cstheme="minorHAnsi"/>
          <w:sz w:val="24"/>
          <w:szCs w:val="24"/>
        </w:rPr>
        <w:t>baseline QIDS-SR scores</w:t>
      </w:r>
      <w:ins w:id="27" w:author="John-Jose Nunez" w:date="2021-09-19T11:23:00Z">
        <w:r w:rsidR="003D6FF3">
          <w:rPr>
            <w:rFonts w:cstheme="minorHAnsi"/>
            <w:sz w:val="24"/>
            <w:szCs w:val="24"/>
          </w:rPr>
          <w:t xml:space="preserve"> above 5</w:t>
        </w:r>
      </w:ins>
      <w:r w:rsidRPr="00B120EF">
        <w:rPr>
          <w:rFonts w:cstheme="minorHAnsi"/>
          <w:sz w:val="24"/>
          <w:szCs w:val="24"/>
        </w:rPr>
        <w:t xml:space="preserve">, who stayed </w:t>
      </w:r>
      <w:ins w:id="28" w:author="John-Jose Nunez" w:date="2021-10-14T14:46:00Z">
        <w:r w:rsidR="004F676B">
          <w:rPr>
            <w:rFonts w:cstheme="minorHAnsi"/>
            <w:sz w:val="24"/>
            <w:szCs w:val="24"/>
          </w:rPr>
          <w:t xml:space="preserve">until </w:t>
        </w:r>
      </w:ins>
      <w:ins w:id="29" w:author="John-Jose Nunez" w:date="2021-10-14T11:30:00Z">
        <w:r w:rsidR="003E7DE7">
          <w:rPr>
            <w:rFonts w:cstheme="minorHAnsi"/>
            <w:sz w:val="24"/>
            <w:szCs w:val="24"/>
          </w:rPr>
          <w:t xml:space="preserve">and had QIDS-SR scores from </w:t>
        </w:r>
      </w:ins>
      <w:r w:rsidRPr="00B120EF">
        <w:rPr>
          <w:rFonts w:cstheme="minorHAnsi"/>
          <w:sz w:val="24"/>
          <w:szCs w:val="24"/>
        </w:rPr>
        <w:t xml:space="preserve">at least four weeks. We again excluded subjects from the STAR*D </w:t>
      </w:r>
      <w:r w:rsidRPr="00B120EF">
        <w:rPr>
          <w:rFonts w:cstheme="minorHAnsi"/>
          <w:sz w:val="24"/>
          <w:szCs w:val="24"/>
        </w:rPr>
        <w:lastRenderedPageBreak/>
        <w:t xml:space="preserve">dataset if they were missing the majority of non-QIDS-C data, or if they were missing baseline QIDS values from the version being used for a model. </w:t>
      </w:r>
    </w:p>
    <w:p w14:paraId="15160B7F" w14:textId="77777777" w:rsidR="00B120EF" w:rsidRPr="00B120EF" w:rsidRDefault="00B120EF" w:rsidP="00B120EF">
      <w:pPr>
        <w:spacing w:after="0" w:line="360" w:lineRule="auto"/>
        <w:rPr>
          <w:rFonts w:cstheme="minorHAnsi"/>
          <w:sz w:val="24"/>
          <w:szCs w:val="24"/>
        </w:rPr>
      </w:pPr>
    </w:p>
    <w:p w14:paraId="09C3CCF9" w14:textId="77777777" w:rsidR="00B120EF" w:rsidRPr="00B120EF" w:rsidRDefault="00B120EF" w:rsidP="00B120EF">
      <w:pPr>
        <w:keepNext/>
        <w:spacing w:after="0" w:line="360" w:lineRule="auto"/>
        <w:rPr>
          <w:rFonts w:cstheme="minorHAnsi"/>
          <w:b/>
          <w:i/>
          <w:iCs/>
          <w:sz w:val="24"/>
          <w:szCs w:val="24"/>
        </w:rPr>
      </w:pPr>
      <w:r w:rsidRPr="00B120EF">
        <w:rPr>
          <w:rFonts w:cstheme="minorHAnsi"/>
          <w:b/>
          <w:i/>
          <w:iCs/>
          <w:sz w:val="24"/>
          <w:szCs w:val="24"/>
        </w:rPr>
        <w:t>Feature Selection</w:t>
      </w:r>
    </w:p>
    <w:p w14:paraId="379B2B06" w14:textId="77777777" w:rsidR="00B120EF" w:rsidRPr="00B120EF" w:rsidRDefault="00B120EF" w:rsidP="00B120EF">
      <w:pPr>
        <w:keepNext/>
        <w:spacing w:after="0" w:line="360" w:lineRule="auto"/>
        <w:rPr>
          <w:rFonts w:cstheme="minorHAnsi"/>
          <w:b/>
          <w:sz w:val="24"/>
          <w:szCs w:val="24"/>
        </w:rPr>
      </w:pPr>
    </w:p>
    <w:p w14:paraId="56CE525B"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Given the large number of features and correlations, we implemented methods for feature selection. We replicated both methods for feature selection used by Nie et al </w:t>
      </w:r>
      <w:r w:rsidRPr="00B120EF">
        <w:rPr>
          <w:rFonts w:cstheme="minorHAnsi"/>
          <w:sz w:val="24"/>
          <w:szCs w:val="24"/>
        </w:rPr>
        <w:fldChar w:fldCharType="begin"/>
      </w:r>
      <w:r w:rsidRPr="00B120EF">
        <w:rPr>
          <w:rFonts w:cstheme="minorHAnsi"/>
          <w:sz w:val="24"/>
          <w:szCs w:val="24"/>
        </w:rPr>
        <w:instrText xml:space="preserve"> ADDIN ZOTERO_ITEM CSL_CITATION {"citationID":"RbPj8A2I","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We again used elastic net optimized to find around 31 non-zero weights to select those features, replicating Nie et al’s attempt to decrease multicollinearity which can impact both interpretability and performance </w:t>
      </w:r>
      <w:r w:rsidRPr="00B120EF">
        <w:rPr>
          <w:rFonts w:cstheme="minorHAnsi"/>
          <w:sz w:val="24"/>
          <w:szCs w:val="24"/>
        </w:rPr>
        <w:fldChar w:fldCharType="begin"/>
      </w:r>
      <w:r w:rsidRPr="00B120EF">
        <w:rPr>
          <w:rFonts w:cstheme="minorHAnsi"/>
          <w:sz w:val="24"/>
          <w:szCs w:val="24"/>
        </w:rPr>
        <w:instrText xml:space="preserve"> ADDIN ZOTERO_ITEM CSL_CITATION {"citationID":"6jW8lW2d","properties":{"formattedCitation":"[15,41]","plainCitation":"[15,41]","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S."}],"issued":{"date-parts":[["2018",6,7]]}}},{"id":274,"uris":["http://zotero.org/users/4238844/items/S8C3CHNL"],"uri":["http://zotero.org/users/4238844/items/S8C3CHNL"],"itemData":{"id":274,"type":"article-journal","abstract":"We consider estimation in a high-dimensional linear model with strongly\ncorrelated variables. We propose to cluster the variables first and do\nsubsequent sparse estimation such as the Lasso for cluster-representatives or\nthe group Lasso based on the structure from the clusters. Regarding the first\nstep, we present a novel and bottom-up agglomerative clustering algorithm based\non canonical correlations, and we show that it finds an optimal solution and is\nstatistically consistent. We also present some theoretical arguments that\ncanonical correlation based clustering leads to a better-posed compatibility\nconstant for the design matrix which ensures identifiability and an oracle\ninequality for the group Lasso. Furthermore, we discuss circumstances where\ncluster-representatives and using the Lasso as subsequent estimator leads to\nimproved results for prediction and detection of variables. We complement the\ntheoretical analysis with various empirical results.","DOI":"10.1016/j.jspi.2013.05.019","language":"en","source":"arxiv.org","title":"Correlated variables in regression: clustering and sparse estimation","title-short":"Correlated variables in regression","URL":"https://arxiv.org/abs/1209.5908v1","author":[{"family":"Bühlmann","given":"Peter"},{"family":"Rütimann","given":"Philipp"},{"family":"Geer","given":"Sara","non-dropping-particle":"van de"},{"family":"Zhang","given":"Cun-Hui"}],"accessed":{"date-parts":[["2018",12,20]]},"issued":{"date-parts":[["2012",9,26]]}}}],"schema":"https://github.com/citation-style-language/schema/raw/master/csl-citation.json"}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[15,41]</w:t>
      </w:r>
      <w:r w:rsidRPr="00B120EF">
        <w:rPr>
          <w:rFonts w:cstheme="minorHAnsi"/>
          <w:sz w:val="24"/>
          <w:szCs w:val="24"/>
        </w:rPr>
        <w:fldChar w:fldCharType="end"/>
      </w:r>
      <w:r w:rsidRPr="00B120EF">
        <w:rPr>
          <w:rFonts w:cstheme="minorHAnsi"/>
          <w:sz w:val="24"/>
          <w:szCs w:val="24"/>
        </w:rPr>
        <w:t>. We also reimplemented their “clustering-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 method, first transposing the data matrix, and then applying k-means clustering. We then picked the features closest to the centroid as representatives of the whole cluster, calculated </w:t>
      </w:r>
      <m:oMath>
        <m:sSup>
          <m:sSupPr>
            <m:ctrlPr>
              <w:rPr>
                <w:rFonts w:ascii="Cambria Math" w:hAnsi="Cambria Math" w:cstheme="minorHAnsi"/>
                <w:i/>
                <w:sz w:val="24"/>
                <w:szCs w:val="24"/>
              </w:rPr>
            </m:ctrlPr>
          </m:sSupPr>
          <m:e>
            <m: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 scores, and selected the top </w:t>
      </w:r>
      <w:r w:rsidRPr="00B120EF">
        <w:rPr>
          <w:rFonts w:cstheme="minorHAnsi"/>
          <w:iCs/>
          <w:sz w:val="24"/>
          <w:szCs w:val="24"/>
        </w:rPr>
        <w:t>30</w:t>
      </w:r>
      <w:r w:rsidRPr="00B120EF">
        <w:rPr>
          <w:rFonts w:cstheme="minorHAnsi"/>
          <w:i/>
          <w:sz w:val="24"/>
          <w:szCs w:val="24"/>
        </w:rPr>
        <w:t xml:space="preserve"> </w:t>
      </w:r>
      <w:r w:rsidRPr="00B120EF">
        <w:rPr>
          <w:rFonts w:cstheme="minorHAnsi"/>
          <w:sz w:val="24"/>
          <w:szCs w:val="24"/>
        </w:rPr>
        <w:t xml:space="preserve">features based on these. </w:t>
      </w:r>
    </w:p>
    <w:p w14:paraId="443A4A58" w14:textId="77777777" w:rsidR="00B120EF" w:rsidRPr="00B120EF" w:rsidRDefault="00B120EF" w:rsidP="00B120EF">
      <w:pPr>
        <w:spacing w:after="0" w:line="360" w:lineRule="auto"/>
        <w:rPr>
          <w:rFonts w:cstheme="minorHAnsi"/>
          <w:b/>
          <w:sz w:val="24"/>
          <w:szCs w:val="24"/>
        </w:rPr>
      </w:pPr>
    </w:p>
    <w:p w14:paraId="0B42F148"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 xml:space="preserve">Predictive Models </w:t>
      </w:r>
    </w:p>
    <w:p w14:paraId="222F0C6F" w14:textId="77777777" w:rsidR="00B120EF" w:rsidRPr="00B120EF" w:rsidRDefault="00B120EF" w:rsidP="00B120EF">
      <w:pPr>
        <w:spacing w:after="0" w:line="360" w:lineRule="auto"/>
        <w:rPr>
          <w:rFonts w:cstheme="minorHAnsi"/>
          <w:b/>
          <w:sz w:val="24"/>
          <w:szCs w:val="24"/>
        </w:rPr>
      </w:pPr>
    </w:p>
    <w:p w14:paraId="01FCB76C"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implemented the methods to create our models as closely as possible to the description in Nie et al </w:t>
      </w:r>
      <w:r w:rsidRPr="00B120EF">
        <w:rPr>
          <w:rFonts w:cstheme="minorHAnsi"/>
          <w:sz w:val="24"/>
          <w:szCs w:val="24"/>
        </w:rPr>
        <w:fldChar w:fldCharType="begin"/>
      </w:r>
      <w:r w:rsidRPr="00B120EF">
        <w:rPr>
          <w:rFonts w:cstheme="minorHAnsi"/>
          <w:sz w:val="24"/>
          <w:szCs w:val="24"/>
        </w:rPr>
        <w:instrText xml:space="preserve"> ADDIN ZOTERO_ITEM CSL_CITATION {"citationID":"A5LxxdYa","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As previously, we used the Python library scikit-learn </w:t>
      </w:r>
      <w:r w:rsidRPr="00B120EF">
        <w:rPr>
          <w:rFonts w:cstheme="minorHAnsi"/>
          <w:sz w:val="24"/>
          <w:szCs w:val="24"/>
        </w:rPr>
        <w:fldChar w:fldCharType="begin"/>
      </w:r>
      <w:r w:rsidRPr="00B120EF">
        <w:rPr>
          <w:rFonts w:cstheme="minorHAnsi"/>
          <w:sz w:val="24"/>
          <w:szCs w:val="24"/>
        </w:rPr>
        <w:instrText xml:space="preserve"> ADDIN ZOTERO_ITEM CSL_CITATION {"citationID":"1KcVMbRq","properties":{"formattedCitation":"[42]","plainCitation":"[42]","noteIndex":0},"citationItems":[{"id":269,"uris":["http://zotero.org/users/4238844/items/HZLX9DAF"],"uri":["http://zotero.org/users/4238844/items/HZLX9DAF"],"itemData":{"id":269,"type":"article-journal","container-title":"Journal of Machine Learning Research","ISSN":"ISSN 1533-7928","issue":"Oct","page":"2825-2830","source":"www.jmlr.org","title":"Scikit-learn: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[42]</w:t>
      </w:r>
      <w:r w:rsidRPr="00B120EF">
        <w:rPr>
          <w:rFonts w:cstheme="minorHAnsi"/>
          <w:sz w:val="24"/>
          <w:szCs w:val="24"/>
        </w:rPr>
        <w:fldChar w:fldCharType="end"/>
      </w:r>
      <w:r w:rsidRPr="00B120EF">
        <w:rPr>
          <w:rFonts w:cstheme="minorHAnsi"/>
          <w:sz w:val="24"/>
          <w:szCs w:val="24"/>
        </w:rPr>
        <w:t xml:space="preserve"> for the logistic regression, gradient boosted decision trees (GBDT), and random forest models. We implemented all methods from scratch but, since we had some access to their code, when possible we used the hyperparameters from Nie et al </w:t>
      </w:r>
      <w:r w:rsidRPr="00B120EF">
        <w:rPr>
          <w:rFonts w:cstheme="minorHAnsi"/>
          <w:sz w:val="24"/>
          <w:szCs w:val="24"/>
        </w:rPr>
        <w:fldChar w:fldCharType="begin"/>
      </w:r>
      <w:r w:rsidRPr="00B120EF">
        <w:rPr>
          <w:rFonts w:cstheme="minorHAnsi"/>
          <w:sz w:val="24"/>
          <w:szCs w:val="24"/>
        </w:rPr>
        <w:instrText xml:space="preserve"> ADDIN ZOTERO_ITEM CSL_CITATION {"citationID":"MliuVfh8","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XGBoost </w:t>
      </w:r>
      <w:r w:rsidRPr="00B120EF">
        <w:rPr>
          <w:rFonts w:cstheme="minorHAnsi"/>
          <w:sz w:val="24"/>
          <w:szCs w:val="24"/>
        </w:rPr>
        <w:fldChar w:fldCharType="begin"/>
      </w:r>
      <w:r w:rsidRPr="00B120EF">
        <w:rPr>
          <w:rFonts w:cstheme="minorHAnsi"/>
          <w:sz w:val="24"/>
          <w:szCs w:val="24"/>
        </w:rPr>
        <w:instrText xml:space="preserve"> ADDIN ZOTERO_ITEM CSL_CITATION {"citationID":"Pz9Qxj2A","properties":{"formattedCitation":"[43]","plainCitation":"[43]","noteIndex":0},"citationItems":[{"id":272,"uris":["http://zotero.org/users/4238844/items/RXZQXJ62"],"uri":["http://zotero.org/users/4238844/items/RXZQXJ62"],"itemData":{"id":272,"type":"paper-conference","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systems.","collection-title":"KDD '16","container-title":"Proceedings of the 22Nd ACM SIGKDD International Conference on Knowledge Discovery and Data Mining","DOI":"10.1145/2939672.2939785","event-place":"New York, NY, USA","ISBN":"978-1-4503-4232-2","page":"785–794","publisher":"ACM","publisher-place":"New York, NY, USA","source":"ACM Digital Library","title":"XGBoost: A Scalable Tree Boosting System","title-short":"XGBoost","URL":"http://doi.acm.org/10.1145/2939672.2939785","author":[{"family":"Chen","given":"Tianqi"},{"family":"Guestrin","given":"Carlos"}],"accessed":{"date-parts":[["2018",12,20]]},"issued":{"date-parts":[["2016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[43]</w:t>
      </w:r>
      <w:r w:rsidRPr="00B120EF">
        <w:rPr>
          <w:rFonts w:cstheme="minorHAnsi"/>
          <w:sz w:val="24"/>
          <w:szCs w:val="24"/>
        </w:rPr>
        <w:fldChar w:fldCharType="end"/>
      </w:r>
      <w:r w:rsidRPr="00B120EF">
        <w:rPr>
          <w:rFonts w:cstheme="minorHAnsi"/>
          <w:sz w:val="24"/>
          <w:szCs w:val="24"/>
        </w:rPr>
        <w:t xml:space="preserve"> was downloaded from its website. As Nie et al </w:t>
      </w:r>
      <w:r w:rsidRPr="00B120EF">
        <w:rPr>
          <w:rFonts w:cstheme="minorHAnsi"/>
          <w:sz w:val="24"/>
          <w:szCs w:val="24"/>
        </w:rPr>
        <w:fldChar w:fldCharType="begin"/>
      </w:r>
      <w:r w:rsidRPr="00B120EF">
        <w:rPr>
          <w:rFonts w:cstheme="minorHAnsi"/>
          <w:sz w:val="24"/>
          <w:szCs w:val="24"/>
        </w:rPr>
        <w:instrText xml:space="preserve"> ADDIN ZOTERO_ITEM CSL_CITATION {"citationID":"1LQAtL00","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did not report how elastic net was implemented, we used scikit-learn's stochastic gradient descent (SGD) model with logistic loss and L</w:t>
      </w:r>
      <w:r w:rsidRPr="00B120EF">
        <w:rPr>
          <w:rFonts w:cstheme="minorHAnsi"/>
          <w:sz w:val="24"/>
          <w:szCs w:val="24"/>
          <w:vertAlign w:val="subscript"/>
        </w:rPr>
        <w:t>1</w:t>
      </w:r>
      <w:r w:rsidRPr="00B120EF">
        <w:rPr>
          <w:rFonts w:cstheme="minorHAnsi"/>
          <w:sz w:val="24"/>
          <w:szCs w:val="24"/>
        </w:rPr>
        <w:t>/L</w:t>
      </w:r>
      <w:r w:rsidRPr="00B120EF">
        <w:rPr>
          <w:rFonts w:cstheme="minorHAnsi"/>
          <w:sz w:val="24"/>
          <w:szCs w:val="24"/>
          <w:vertAlign w:val="subscript"/>
        </w:rPr>
        <w:t>2</w:t>
      </w:r>
      <w:r w:rsidRPr="00B120EF">
        <w:rPr>
          <w:rFonts w:cstheme="minorHAnsi"/>
          <w:sz w:val="24"/>
          <w:szCs w:val="24"/>
        </w:rPr>
        <w:t xml:space="preserve"> regularization </w:t>
      </w:r>
      <w:r w:rsidRPr="00B120EF">
        <w:rPr>
          <w:rFonts w:cstheme="minorHAnsi"/>
          <w:sz w:val="24"/>
          <w:szCs w:val="24"/>
        </w:rPr>
        <w:fldChar w:fldCharType="begin"/>
      </w:r>
      <w:r w:rsidRPr="00B120EF">
        <w:rPr>
          <w:rFonts w:cstheme="minorHAnsi"/>
          <w:sz w:val="24"/>
          <w:szCs w:val="24"/>
        </w:rPr>
        <w:instrText xml:space="preserve"> ADDIN ZOTERO_ITEM CSL_CITATION {"citationID":"sCtNBeXT","properties":{"formattedCitation":"[42]","plainCitation":"[42]","noteIndex":0},"citationItems":[{"id":269,"uris":["http://zotero.org/users/4238844/items/HZLX9DAF"],"uri":["http://zotero.org/users/4238844/items/HZLX9DAF"],"itemData":{"id":269,"type":"article-journal","container-title":"Journal of Machine Learning Research","ISSN":"ISSN 1533-7928","issue":"Oct","page":"2825-2830","source":"www.jmlr.org","title":"Scikit-learn: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[42]</w:t>
      </w:r>
      <w:r w:rsidRPr="00B120EF">
        <w:rPr>
          <w:rFonts w:cstheme="minorHAnsi"/>
          <w:sz w:val="24"/>
          <w:szCs w:val="24"/>
        </w:rPr>
        <w:fldChar w:fldCharType="end"/>
      </w:r>
      <w:r w:rsidRPr="00B120EF">
        <w:rPr>
          <w:rFonts w:cstheme="minorHAnsi"/>
          <w:sz w:val="24"/>
          <w:szCs w:val="24"/>
        </w:rPr>
        <w:t xml:space="preserve">. When not provided hyperparameters, we tuned the models using </w:t>
      </w:r>
      <w:r w:rsidRPr="00B120EF">
        <w:rPr>
          <w:rFonts w:cstheme="minorHAnsi"/>
          <w:i/>
          <w:iCs/>
          <w:sz w:val="24"/>
          <w:szCs w:val="24"/>
        </w:rPr>
        <w:t>GridSearchCV</w:t>
      </w:r>
      <w:r w:rsidRPr="00B120EF">
        <w:rPr>
          <w:rFonts w:cstheme="minorHAnsi"/>
          <w:sz w:val="24"/>
          <w:szCs w:val="24"/>
        </w:rPr>
        <w:t xml:space="preserve"> from scikit-learn. </w:t>
      </w:r>
    </w:p>
    <w:p w14:paraId="57156D72" w14:textId="77777777" w:rsidR="00B120EF" w:rsidRPr="00B120EF" w:rsidRDefault="00B120EF" w:rsidP="00B120EF">
      <w:pPr>
        <w:spacing w:after="0" w:line="360" w:lineRule="auto"/>
        <w:rPr>
          <w:rFonts w:cstheme="minorHAnsi"/>
          <w:b/>
          <w:sz w:val="24"/>
          <w:szCs w:val="24"/>
        </w:rPr>
      </w:pPr>
    </w:p>
    <w:p w14:paraId="6C1485A1"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Training and Evaluation</w:t>
      </w:r>
    </w:p>
    <w:p w14:paraId="6A5772D0" w14:textId="77777777" w:rsidR="00B120EF" w:rsidRPr="00B120EF" w:rsidRDefault="00B120EF" w:rsidP="00B120EF">
      <w:pPr>
        <w:spacing w:after="0" w:line="360" w:lineRule="auto"/>
        <w:rPr>
          <w:rFonts w:cstheme="minorHAnsi"/>
          <w:b/>
          <w:sz w:val="24"/>
          <w:szCs w:val="24"/>
        </w:rPr>
      </w:pPr>
    </w:p>
    <w:p w14:paraId="37DC832F"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lastRenderedPageBreak/>
        <w:t xml:space="preserve">As per Nie et al </w:t>
      </w:r>
      <w:r w:rsidRPr="00B120EF">
        <w:rPr>
          <w:rFonts w:cstheme="minorHAnsi"/>
          <w:sz w:val="24"/>
          <w:szCs w:val="24"/>
        </w:rPr>
        <w:fldChar w:fldCharType="begin"/>
      </w:r>
      <w:r w:rsidRPr="00B120EF">
        <w:rPr>
          <w:rFonts w:cstheme="minorHAnsi"/>
          <w:sz w:val="24"/>
          <w:szCs w:val="24"/>
        </w:rPr>
        <w:instrText xml:space="preserve"> ADDIN ZOTERO_ITEM CSL_CITATION {"citationID":"5jZ2l5X8","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our training set consisted of 80% of the STAR*D data. While they split the training and validation cohort based on study sites, our data from NDA was not labeled by site, and so we randomly separated the data. We then trained and optimized the models using standard 10-fold cross-validation on this training set </w:t>
      </w:r>
      <w:r w:rsidRPr="00B120EF">
        <w:rPr>
          <w:rFonts w:cstheme="minorHAnsi"/>
          <w:sz w:val="24"/>
          <w:szCs w:val="24"/>
        </w:rPr>
        <w:fldChar w:fldCharType="begin"/>
      </w:r>
      <w:r w:rsidRPr="00B120EF">
        <w:rPr>
          <w:rFonts w:cstheme="minorHAnsi"/>
          <w:sz w:val="24"/>
          <w:szCs w:val="24"/>
        </w:rPr>
        <w:instrText xml:space="preserve"> ADDIN ZOTERO_ITEM CSL_CITATION {"citationID":"2zdmjW1M","properties":{"formattedCitation":"[8]","plainCitation":"[8]","noteIndex":0},"citationItems":[{"id":546,"uris":["http://zotero.org/users/4238844/items/4VKDW7GM"],"uri":["http://zotero.org/users/4238844/items/4VKDW7GM"],"itemData":{"id":546,"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&amp; path algorithms for the lasso, non-negative matrix factorization, and spectral clustering. There is also a chapter on methods for ``wide'' data (p bigger than n), including multiple testing and false discovery rates. Trevor Hastie, Robert Tibshirani, and Jerome Friedman are professors of statistics at Stanford University. They are prominent researchers in this area: Hastie and Tibshirani developed generalized additive models and wrote a popular book of that title. Hastie co-developed much of the statistical modeling software and environment in R/S-PLUS and invented principal curves and surfaces. Tibshirani proposed the lasso and is co-author of the very successful An Introduction to the Bootstrap. Friedman is the co-inventor of many data-mining tools including CART, MARS, projection pursuit and gradient boosting.","ISBN":"978-0-387-84858-7","language":"en","note":"Google-Books-ID: tVIjmNS3Ob8C","number-of-pages":"757","publisher":"Springer Science &amp; Business Media","source":"Google Books","title":"The Elements of Statistical Learning: Data Mining, Inference, and Prediction, Second Edition","title-short":"The Elements of Statistical Learning","author":[{"family":"Hastie","given":"Trevor"},{"family":"Tibshirani","given":"Robert"},{"family":"Friedman","given":"Jerome"}],"issued":{"date-parts":[["2009",8,26]]}}}],"schema":"https://github.com/citation-style-language/schema/raw/master/csl-citation.json"}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[8]</w:t>
      </w:r>
      <w:r w:rsidRPr="00B120EF">
        <w:rPr>
          <w:rFonts w:cstheme="minorHAnsi"/>
          <w:sz w:val="24"/>
          <w:szCs w:val="24"/>
        </w:rPr>
        <w:fldChar w:fldCharType="end"/>
      </w:r>
      <w:r w:rsidRPr="00B120EF">
        <w:rPr>
          <w:rFonts w:cstheme="minorHAnsi"/>
          <w:sz w:val="24"/>
          <w:szCs w:val="24"/>
        </w:rPr>
        <w:t xml:space="preserve">. </w:t>
      </w:r>
    </w:p>
    <w:p w14:paraId="21A171F3" w14:textId="77777777" w:rsidR="00B120EF" w:rsidRPr="00B120EF" w:rsidRDefault="00B120EF" w:rsidP="00B120EF">
      <w:pPr>
        <w:spacing w:after="0" w:line="360" w:lineRule="auto"/>
        <w:rPr>
          <w:rFonts w:cstheme="minorHAnsi"/>
          <w:sz w:val="24"/>
          <w:szCs w:val="24"/>
        </w:rPr>
      </w:pPr>
    </w:p>
    <w:p w14:paraId="499D42E1" w14:textId="08361C9A"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trained models for the STAR*D cross-validation replication using all features, to predict TRD, as defined as failing to achieve a QIDS-C or QIDS-SR score of five or less </w:t>
      </w:r>
      <w:del w:id="30" w:author="John-Jose Nunez" w:date="2021-10-07T13:19:00Z">
        <w:r w:rsidRPr="00B120EF" w:rsidDel="00986A3F">
          <w:rPr>
            <w:rFonts w:cstheme="minorHAnsi"/>
            <w:sz w:val="24"/>
            <w:szCs w:val="24"/>
          </w:rPr>
          <w:delText>in the first</w:delText>
        </w:r>
      </w:del>
      <w:ins w:id="31" w:author="John-Jose Nunez" w:date="2021-10-07T13:19:00Z">
        <w:r w:rsidR="00986A3F">
          <w:rPr>
            <w:rFonts w:cstheme="minorHAnsi"/>
            <w:sz w:val="24"/>
            <w:szCs w:val="24"/>
          </w:rPr>
          <w:t>after being in</w:t>
        </w:r>
      </w:ins>
      <w:r w:rsidRPr="00B120EF">
        <w:rPr>
          <w:rFonts w:cstheme="minorHAnsi"/>
          <w:sz w:val="24"/>
          <w:szCs w:val="24"/>
        </w:rPr>
        <w:t xml:space="preserve"> </w:t>
      </w:r>
      <w:ins w:id="32" w:author="John-Jose Nunez" w:date="2021-10-07T13:20:00Z">
        <w:r w:rsidR="00986A3F">
          <w:rPr>
            <w:rFonts w:cstheme="minorHAnsi"/>
            <w:sz w:val="24"/>
            <w:szCs w:val="24"/>
          </w:rPr>
          <w:t xml:space="preserve">the first </w:t>
        </w:r>
      </w:ins>
      <w:r w:rsidRPr="00B120EF">
        <w:rPr>
          <w:rFonts w:cstheme="minorHAnsi"/>
          <w:sz w:val="24"/>
          <w:szCs w:val="24"/>
        </w:rPr>
        <w:t>two levels of the study</w:t>
      </w:r>
      <w:ins w:id="33" w:author="John-Jose Nunez" w:date="2021-10-07T13:20:00Z">
        <w:r w:rsidR="00986A3F">
          <w:rPr>
            <w:rFonts w:cstheme="minorHAnsi"/>
            <w:sz w:val="24"/>
            <w:szCs w:val="24"/>
          </w:rPr>
          <w:t xml:space="preserve"> for at least  four weeks</w:t>
        </w:r>
      </w:ins>
      <w:ins w:id="34" w:author="John-Jose Nunez" w:date="2021-10-07T13:27:00Z">
        <w:r w:rsidR="00986A3F">
          <w:rPr>
            <w:rFonts w:cstheme="minorHAnsi"/>
            <w:sz w:val="24"/>
            <w:szCs w:val="24"/>
          </w:rPr>
          <w:t xml:space="preserve"> in each level</w:t>
        </w:r>
      </w:ins>
      <w:r w:rsidRPr="00B120EF">
        <w:rPr>
          <w:rFonts w:cstheme="minorHAnsi"/>
          <w:sz w:val="24"/>
          <w:szCs w:val="24"/>
        </w:rPr>
        <w:t xml:space="preserve">. The 20% holdover set was then used to evaluate model performance.  </w:t>
      </w:r>
    </w:p>
    <w:p w14:paraId="311B9625" w14:textId="77777777" w:rsidR="00B120EF" w:rsidRPr="00B120EF" w:rsidRDefault="00B120EF" w:rsidP="00B120EF">
      <w:pPr>
        <w:spacing w:after="0" w:line="360" w:lineRule="auto"/>
        <w:rPr>
          <w:rFonts w:cstheme="minorHAnsi"/>
          <w:sz w:val="24"/>
          <w:szCs w:val="24"/>
        </w:rPr>
      </w:pPr>
    </w:p>
    <w:p w14:paraId="0A5BCC35" w14:textId="5552DDF4" w:rsidR="00B120EF" w:rsidRPr="00B120EF" w:rsidRDefault="00B120EF" w:rsidP="00B120EF">
      <w:pPr>
        <w:spacing w:after="0" w:line="360" w:lineRule="auto"/>
        <w:rPr>
          <w:rFonts w:cstheme="minorHAnsi"/>
          <w:sz w:val="24"/>
          <w:szCs w:val="24"/>
        </w:rPr>
      </w:pPr>
      <w:r w:rsidRPr="00B120EF">
        <w:rPr>
          <w:rFonts w:cstheme="minorHAnsi"/>
          <w:sz w:val="24"/>
          <w:szCs w:val="24"/>
        </w:rPr>
        <w:t>We used separate models trained on the STAR*D data to externally validate performance on the CAN-BIND-1 dataset, using only the overlapping features as previously described. The models were used to predict antidepressant response by eight weeks</w:t>
      </w:r>
      <w:ins w:id="35" w:author="John-Jose Nunez" w:date="2021-10-07T13:18:00Z">
        <w:r w:rsidR="00986A3F">
          <w:rPr>
            <w:rFonts w:cstheme="minorHAnsi"/>
            <w:sz w:val="24"/>
            <w:szCs w:val="24"/>
          </w:rPr>
          <w:t xml:space="preserve"> in the first treatment level</w:t>
        </w:r>
      </w:ins>
      <w:r w:rsidRPr="00B120EF">
        <w:rPr>
          <w:rFonts w:cstheme="minorHAnsi"/>
          <w:sz w:val="24"/>
          <w:szCs w:val="24"/>
        </w:rPr>
        <w:t xml:space="preserve">, as defined as a 50% or greater reduction in their </w:t>
      </w:r>
      <w:ins w:id="36" w:author="John-Jose Nunez" w:date="2021-10-07T13:16:00Z">
        <w:r w:rsidR="00986A3F">
          <w:rPr>
            <w:rFonts w:cstheme="minorHAnsi"/>
            <w:sz w:val="24"/>
            <w:szCs w:val="24"/>
          </w:rPr>
          <w:t xml:space="preserve">last </w:t>
        </w:r>
      </w:ins>
      <w:r w:rsidRPr="00B120EF">
        <w:rPr>
          <w:rFonts w:cstheme="minorHAnsi"/>
          <w:sz w:val="24"/>
          <w:szCs w:val="24"/>
        </w:rPr>
        <w:t>QIDS-SR score</w:t>
      </w:r>
      <w:ins w:id="37" w:author="John-Jose Nunez" w:date="2021-10-07T13:16:00Z">
        <w:r w:rsidR="00986A3F">
          <w:rPr>
            <w:rFonts w:cstheme="minorHAnsi"/>
            <w:sz w:val="24"/>
            <w:szCs w:val="24"/>
          </w:rPr>
          <w:t xml:space="preserve"> in this period</w:t>
        </w:r>
      </w:ins>
      <w:r w:rsidRPr="00B120EF">
        <w:rPr>
          <w:rFonts w:cstheme="minorHAnsi"/>
          <w:sz w:val="24"/>
          <w:szCs w:val="24"/>
        </w:rPr>
        <w:t xml:space="preserve">. We also used them to predict remission </w:t>
      </w:r>
      <w:del w:id="38" w:author="John-Jose Nunez" w:date="2021-10-07T13:16:00Z">
        <w:r w:rsidRPr="00B120EF" w:rsidDel="00986A3F">
          <w:rPr>
            <w:rFonts w:cstheme="minorHAnsi"/>
            <w:sz w:val="24"/>
            <w:szCs w:val="24"/>
          </w:rPr>
          <w:delText xml:space="preserve">at </w:delText>
        </w:r>
      </w:del>
      <w:ins w:id="39" w:author="John-Jose Nunez" w:date="2021-10-07T13:16:00Z">
        <w:r w:rsidR="00986A3F">
          <w:rPr>
            <w:rFonts w:cstheme="minorHAnsi"/>
            <w:sz w:val="24"/>
            <w:szCs w:val="24"/>
          </w:rPr>
          <w:t>by</w:t>
        </w:r>
        <w:r w:rsidR="00986A3F" w:rsidRPr="00B120EF">
          <w:rPr>
            <w:rFonts w:cstheme="minorHAnsi"/>
            <w:sz w:val="24"/>
            <w:szCs w:val="24"/>
          </w:rPr>
          <w:t xml:space="preserve"> </w:t>
        </w:r>
      </w:ins>
      <w:r w:rsidRPr="00B120EF">
        <w:rPr>
          <w:rFonts w:cstheme="minorHAnsi"/>
          <w:sz w:val="24"/>
          <w:szCs w:val="24"/>
        </w:rPr>
        <w:t>eight weeks, defined</w:t>
      </w:r>
      <w:ins w:id="40" w:author="John-Jose Nunez" w:date="2021-10-07T13:18:00Z">
        <w:r w:rsidR="00986A3F">
          <w:rPr>
            <w:rFonts w:cstheme="minorHAnsi"/>
            <w:sz w:val="24"/>
            <w:szCs w:val="24"/>
          </w:rPr>
          <w:t xml:space="preserve"> similarly</w:t>
        </w:r>
      </w:ins>
      <w:r w:rsidRPr="00B120EF">
        <w:rPr>
          <w:rFonts w:cstheme="minorHAnsi"/>
          <w:sz w:val="24"/>
          <w:szCs w:val="24"/>
        </w:rPr>
        <w:t xml:space="preserve"> as </w:t>
      </w:r>
      <w:ins w:id="41" w:author="John-Jose Nunez" w:date="2021-10-07T13:17:00Z">
        <w:r w:rsidR="00986A3F">
          <w:rPr>
            <w:rFonts w:cstheme="minorHAnsi"/>
            <w:sz w:val="24"/>
            <w:szCs w:val="24"/>
          </w:rPr>
          <w:t>th</w:t>
        </w:r>
      </w:ins>
      <w:ins w:id="42" w:author="John-Jose Nunez" w:date="2021-10-07T13:18:00Z">
        <w:r w:rsidR="00986A3F">
          <w:rPr>
            <w:rFonts w:cstheme="minorHAnsi"/>
            <w:sz w:val="24"/>
            <w:szCs w:val="24"/>
          </w:rPr>
          <w:t>is</w:t>
        </w:r>
      </w:ins>
      <w:ins w:id="43" w:author="John-Jose Nunez" w:date="2021-10-07T13:17:00Z">
        <w:r w:rsidR="00986A3F">
          <w:rPr>
            <w:rFonts w:cstheme="minorHAnsi"/>
            <w:sz w:val="24"/>
            <w:szCs w:val="24"/>
          </w:rPr>
          <w:t xml:space="preserve"> latest </w:t>
        </w:r>
      </w:ins>
      <w:del w:id="44" w:author="John-Jose Nunez" w:date="2021-10-07T13:17:00Z">
        <w:r w:rsidRPr="00B120EF" w:rsidDel="00986A3F">
          <w:rPr>
            <w:rFonts w:cstheme="minorHAnsi"/>
            <w:sz w:val="24"/>
            <w:szCs w:val="24"/>
          </w:rPr>
          <w:delText xml:space="preserve">a </w:delText>
        </w:r>
      </w:del>
      <w:r w:rsidRPr="00B120EF">
        <w:rPr>
          <w:rFonts w:cstheme="minorHAnsi"/>
          <w:sz w:val="24"/>
          <w:szCs w:val="24"/>
        </w:rPr>
        <w:t xml:space="preserve">QIDS-SR score </w:t>
      </w:r>
      <w:ins w:id="45" w:author="John-Jose Nunez" w:date="2021-10-07T13:17:00Z">
        <w:r w:rsidR="00986A3F">
          <w:rPr>
            <w:rFonts w:cstheme="minorHAnsi"/>
            <w:sz w:val="24"/>
            <w:szCs w:val="24"/>
          </w:rPr>
          <w:t>being</w:t>
        </w:r>
      </w:ins>
      <w:del w:id="46" w:author="John-Jose Nunez" w:date="2021-10-07T13:17:00Z">
        <w:r w:rsidRPr="00B120EF" w:rsidDel="00986A3F">
          <w:rPr>
            <w:rFonts w:cstheme="minorHAnsi"/>
            <w:sz w:val="24"/>
            <w:szCs w:val="24"/>
          </w:rPr>
          <w:delText>of</w:delText>
        </w:r>
      </w:del>
      <w:r w:rsidRPr="00B120EF">
        <w:rPr>
          <w:rFonts w:cstheme="minorHAnsi"/>
          <w:sz w:val="24"/>
          <w:szCs w:val="24"/>
        </w:rPr>
        <w:t xml:space="preserve"> five or less. When training on the STAR*D data, the predicted outcomes were the same, but instead we used the first nine weeks, as STAR*D recorded QIDS scores at week nine instead of at week eight as in the CAN-BIND-1 study. </w:t>
      </w:r>
    </w:p>
    <w:p w14:paraId="7EB5BAA8" w14:textId="77777777" w:rsidR="00B120EF" w:rsidRPr="00B120EF" w:rsidRDefault="00B120EF" w:rsidP="00B120EF">
      <w:pPr>
        <w:spacing w:after="0" w:line="360" w:lineRule="auto"/>
        <w:rPr>
          <w:rFonts w:cstheme="minorHAnsi"/>
          <w:sz w:val="24"/>
          <w:szCs w:val="24"/>
        </w:rPr>
      </w:pPr>
    </w:p>
    <w:p w14:paraId="1CC6C215"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We further evaluated models with different combinations of targets (TRD, response, or remission), QIDS scale version (clinician or self-report), feature sets, and subject inclusion criteria, to investigate how these changes affect performance. We evaluated these models through cross-validation on the STAR*D data.</w:t>
      </w:r>
    </w:p>
    <w:p w14:paraId="10106DA2" w14:textId="77777777" w:rsidR="00B120EF" w:rsidRPr="00B120EF" w:rsidRDefault="00B120EF" w:rsidP="00B120EF">
      <w:pPr>
        <w:spacing w:after="0" w:line="360" w:lineRule="auto"/>
        <w:rPr>
          <w:rFonts w:cstheme="minorHAnsi"/>
          <w:sz w:val="24"/>
          <w:szCs w:val="24"/>
        </w:rPr>
      </w:pPr>
    </w:p>
    <w:p w14:paraId="614A96B3"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used the method for handling class imbalance as described in Nie et al </w:t>
      </w:r>
      <w:r w:rsidRPr="00B120EF">
        <w:rPr>
          <w:rFonts w:cstheme="minorHAnsi"/>
          <w:sz w:val="24"/>
          <w:szCs w:val="24"/>
        </w:rPr>
        <w:fldChar w:fldCharType="begin"/>
      </w:r>
      <w:r w:rsidRPr="00B120EF">
        <w:rPr>
          <w:rFonts w:cstheme="minorHAnsi"/>
          <w:sz w:val="24"/>
          <w:szCs w:val="24"/>
        </w:rPr>
        <w:instrText xml:space="preserve"> ADDIN ZOTERO_ITEM CSL_CITATION {"citationID":"YiaqsFEF","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which utilizes random undersampling </w:t>
      </w:r>
      <w:r w:rsidRPr="00B120EF">
        <w:rPr>
          <w:rFonts w:cstheme="minorHAnsi"/>
          <w:sz w:val="24"/>
          <w:szCs w:val="24"/>
        </w:rPr>
        <w:fldChar w:fldCharType="begin"/>
      </w:r>
      <w:r w:rsidRPr="00B120EF">
        <w:rPr>
          <w:rFonts w:cstheme="minorHAnsi"/>
          <w:sz w:val="24"/>
          <w:szCs w:val="24"/>
        </w:rPr>
        <w:instrText xml:space="preserve"> ADDIN ZOTERO_ITEM CSL_CITATION {"citationID":"OSH3lhSZ","properties":{"formattedCitation":"[44]","plainCitation":"[44]","noteIndex":0},"citationItems":[{"id":557,"uris":["http://zotero.org/users/4238844/items/DKJ3RUJK"],"uri":["http://zotero.org/users/4238844/items/DKJ3RUJK"],"itemData":{"id":557,"type":"article-journal","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methods.","container-title":"ACM SIGKDD Explorations Newsletter","DOI":"10.1145/1007730.1007735","ISSN":"1931-0145","issue":"1","journalAbbreviation":"SIGKDD Explor. Newsl.","page":"20–29","source":"June 2004","title":"A study of the behavior of several methods for balancing machine learning training data","volume":"6","author":[{"family":"Batista","given":"Gustavo E. A. P. A."},{"family":"Prati","given":"Ronaldo C."},{"family":"Monard","given":"Maria Carolina"}],"issued":{"date-parts":[["2004",6,1]]}}}],"schema":"https://github.com/citation-style-language/schema/raw/master/csl-citation.json"}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[44]</w:t>
      </w:r>
      <w:r w:rsidRPr="00B120EF">
        <w:rPr>
          <w:rFonts w:cstheme="minorHAnsi"/>
          <w:sz w:val="24"/>
          <w:szCs w:val="24"/>
        </w:rPr>
        <w:fldChar w:fldCharType="end"/>
      </w:r>
      <w:r w:rsidRPr="00B120EF">
        <w:rPr>
          <w:rFonts w:cstheme="minorHAnsi"/>
          <w:sz w:val="24"/>
          <w:szCs w:val="24"/>
        </w:rPr>
        <w:t xml:space="preserve">.  Briefly, models were trained </w:t>
      </w:r>
      <w:r w:rsidRPr="00B120EF">
        <w:rPr>
          <w:rFonts w:cstheme="minorHAnsi"/>
          <w:i/>
          <w:sz w:val="24"/>
          <w:szCs w:val="24"/>
        </w:rPr>
        <w:t>t</w:t>
      </w:r>
      <w:r w:rsidRPr="00B120EF">
        <w:rPr>
          <w:rFonts w:cstheme="minorHAnsi"/>
          <w:sz w:val="24"/>
          <w:szCs w:val="24"/>
        </w:rPr>
        <w:t xml:space="preserve"> times, each time using all the data from the minority class, and an equal number of randomly selected data from the majority class. This was repeated </w:t>
      </w:r>
      <w:r w:rsidRPr="00B120EF">
        <w:rPr>
          <w:rFonts w:cstheme="minorHAnsi"/>
          <w:i/>
          <w:sz w:val="24"/>
          <w:szCs w:val="24"/>
        </w:rPr>
        <w:t xml:space="preserve">t=30 </w:t>
      </w:r>
      <w:r w:rsidRPr="00B120EF">
        <w:rPr>
          <w:rFonts w:cstheme="minorHAnsi"/>
          <w:sz w:val="24"/>
          <w:szCs w:val="24"/>
        </w:rPr>
        <w:t xml:space="preserve">times, with the average of these </w:t>
      </w:r>
      <w:r w:rsidRPr="00B120EF">
        <w:rPr>
          <w:rFonts w:cstheme="minorHAnsi"/>
          <w:i/>
          <w:sz w:val="24"/>
          <w:szCs w:val="24"/>
        </w:rPr>
        <w:t xml:space="preserve">t </w:t>
      </w:r>
      <w:r w:rsidRPr="00B120EF">
        <w:rPr>
          <w:rFonts w:cstheme="minorHAnsi"/>
          <w:sz w:val="24"/>
          <w:szCs w:val="24"/>
        </w:rPr>
        <w:t>models used in ensemble to make the predictions.</w:t>
      </w:r>
    </w:p>
    <w:p w14:paraId="0584295F" w14:textId="77777777" w:rsidR="00B120EF" w:rsidRPr="00B120EF" w:rsidRDefault="00B120EF" w:rsidP="00B120EF">
      <w:pPr>
        <w:spacing w:after="0" w:line="360" w:lineRule="auto"/>
        <w:rPr>
          <w:rFonts w:cstheme="minorHAnsi"/>
          <w:sz w:val="24"/>
          <w:szCs w:val="24"/>
        </w:rPr>
      </w:pPr>
    </w:p>
    <w:p w14:paraId="3A33DAE8"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report all results as the mean of repeating the above procedure 100 times to evaluate each model. Numerical differences between our results can be interpreted as statistically significant, as the variance between evaluations is low, which we report alongside p-values from two-tailed t-tests in S5 Table, S8 Table and S11 Table. We cannot use McNemar’s Test </w:t>
      </w:r>
      <w:r w:rsidRPr="00B120EF">
        <w:rPr>
          <w:rFonts w:cstheme="minorHAnsi"/>
          <w:sz w:val="24"/>
          <w:szCs w:val="24"/>
        </w:rPr>
        <w:fldChar w:fldCharType="begin"/>
      </w:r>
      <w:r w:rsidRPr="00B120EF">
        <w:rPr>
          <w:rFonts w:cstheme="minorHAnsi"/>
          <w:sz w:val="24"/>
          <w:szCs w:val="24"/>
        </w:rPr>
        <w:instrText xml:space="preserve"> ADDIN ZOTERO_ITEM CSL_CITATION {"citationID":"dRMr4TZB","properties":{"formattedCitation":"[45]","plainCitation":"[45]","noteIndex":0},"citationItems":[{"id":489,"uris":["http://zotero.org/users/4238844/items/X4MR9IGE"],"uri":["http://zotero.org/users/4238844/items/X4MR9IGE"],"itemData":{"id":489,"type":"article-journal","abstract":"This article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 Two widely used statistical tests are shown to have high probability of type I error in certain situations and should never be used: a test for difference of two proportions and a paired-differences t test based on taking several random train-test splits. A third test, a paired-differences t test based on 10-fold cross-validation, exhibits somewhat elevated probability of type I error. A fourth test, McNemar's test, is shown to have low type I error. The fifth test is a new test, 5 x 2 cv, based on five iterations of twofold cross-validation. Experiments show that this test also has acceptable type I error. The article also measures the power (ability to detect algorithm differences when they do exist) of these tests. The cross-validated t test is the most powerful. The 5 x 2 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10 times, the 5 x 2 cv test is recommended, because it is slightly more powerful and because it directly measures variation due to the choice of training set.;","archive_location":"9744903","container-title":"Neural Computation","ISSN":"1530-888X","issue":"7","journalAbbreviation":"Neural Computation","page":"1895-1923","source":"EBSCOhost","title":"Approximate Statistical Tests for Comparing Supervised Classification Learning Algorithms","volume":"10","author":[{"literal":"Dietterich TG"}],"issued":{"date-parts":[["1998",9,15]]}}}],"schema":"https://github.com/citation-style-language/schema/raw/master/csl-citation.json"}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[45]</w:t>
      </w:r>
      <w:r w:rsidRPr="00B120EF">
        <w:rPr>
          <w:rFonts w:cstheme="minorHAnsi"/>
          <w:sz w:val="24"/>
          <w:szCs w:val="24"/>
        </w:rPr>
        <w:fldChar w:fldCharType="end"/>
      </w:r>
      <w:r w:rsidRPr="00B120EF">
        <w:rPr>
          <w:rFonts w:cstheme="minorHAnsi"/>
          <w:sz w:val="24"/>
          <w:szCs w:val="24"/>
        </w:rPr>
        <w:t xml:space="preserve"> or other methods to directly compare the statistical significance between our results and those of Nie et al </w:t>
      </w:r>
      <w:r w:rsidRPr="00B120EF">
        <w:rPr>
          <w:rFonts w:cstheme="minorHAnsi"/>
          <w:sz w:val="24"/>
          <w:szCs w:val="24"/>
        </w:rPr>
        <w:fldChar w:fldCharType="begin"/>
      </w:r>
      <w:r w:rsidRPr="00B120EF">
        <w:rPr>
          <w:rFonts w:cstheme="minorHAnsi"/>
          <w:sz w:val="24"/>
          <w:szCs w:val="24"/>
        </w:rPr>
        <w:instrText xml:space="preserve"> ADDIN ZOTERO_ITEM CSL_CITATION {"citationID":"o7slU4Qf","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as we do not have the specific results of the cross-validation folds used by the original authors. Instead, Table 3 shows the Z-scores for Nie et al’s results versus our distribution</w:t>
      </w:r>
      <w:bookmarkStart w:id="47" w:name="_Hlk69630181"/>
      <w:r w:rsidRPr="00B120EF">
        <w:rPr>
          <w:rFonts w:cstheme="minorHAnsi"/>
          <w:sz w:val="24"/>
          <w:szCs w:val="24"/>
        </w:rPr>
        <w:t xml:space="preserve">. We used functions from scikit-learn’s metrics module to compute specific metrics such as the AUC </w:t>
      </w:r>
      <w:r w:rsidRPr="00B120EF">
        <w:rPr>
          <w:rFonts w:cstheme="minorHAnsi"/>
          <w:sz w:val="24"/>
          <w:szCs w:val="24"/>
        </w:rPr>
        <w:fldChar w:fldCharType="begin"/>
      </w:r>
      <w:r w:rsidRPr="00B120EF">
        <w:rPr>
          <w:rFonts w:cstheme="minorHAnsi"/>
          <w:sz w:val="24"/>
          <w:szCs w:val="24"/>
        </w:rPr>
        <w:instrText xml:space="preserve"> ADDIN ZOTERO_ITEM CSL_CITATION {"citationID":"LsIvThXG","properties":{"formattedCitation":"[42]","plainCitation":"[42]","noteIndex":0},"citationItems":[{"id":269,"uris":["http://zotero.org/users/4238844/items/HZLX9DAF"],"uri":["http://zotero.org/users/4238844/items/HZLX9DAF"],"itemData":{"id":269,"type":"article-journal","container-title":"Journal of Machine Learning Research","ISSN":"ISSN 1533-7928","issue":"Oct","page":"2825-2830","source":"www.jmlr.org","title":"Scikit-learn: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[42]</w:t>
      </w:r>
      <w:r w:rsidRPr="00B120EF">
        <w:rPr>
          <w:rFonts w:cstheme="minorHAnsi"/>
          <w:sz w:val="24"/>
          <w:szCs w:val="24"/>
        </w:rPr>
        <w:fldChar w:fldCharType="end"/>
      </w:r>
      <w:r w:rsidRPr="00B120EF">
        <w:rPr>
          <w:rFonts w:cstheme="minorHAnsi"/>
          <w:sz w:val="24"/>
          <w:szCs w:val="24"/>
        </w:rPr>
        <w:t xml:space="preserve">. </w:t>
      </w:r>
      <w:bookmarkEnd w:id="47"/>
    </w:p>
    <w:p w14:paraId="7261D55D" w14:textId="77777777" w:rsidR="00B120EF" w:rsidRPr="00B120EF" w:rsidRDefault="00B120EF" w:rsidP="00B120EF">
      <w:pPr>
        <w:spacing w:after="0" w:line="360" w:lineRule="auto"/>
        <w:rPr>
          <w:rFonts w:cstheme="minorHAnsi"/>
          <w:sz w:val="24"/>
          <w:szCs w:val="24"/>
        </w:rPr>
      </w:pPr>
    </w:p>
    <w:p w14:paraId="2E433DE2" w14:textId="77777777" w:rsidR="00B120EF" w:rsidRPr="00B120EF" w:rsidRDefault="00B120EF" w:rsidP="00B120EF">
      <w:pPr>
        <w:spacing w:after="0" w:line="360" w:lineRule="auto"/>
        <w:rPr>
          <w:rFonts w:cstheme="minorHAnsi"/>
          <w:b/>
          <w:bCs/>
          <w:i/>
          <w:iCs/>
          <w:sz w:val="24"/>
          <w:szCs w:val="24"/>
        </w:rPr>
      </w:pPr>
      <w:bookmarkStart w:id="48" w:name="_Hlk70945976"/>
      <w:r w:rsidRPr="00B120EF">
        <w:rPr>
          <w:rFonts w:cstheme="minorHAnsi"/>
          <w:b/>
          <w:bCs/>
          <w:i/>
          <w:iCs/>
          <w:sz w:val="24"/>
          <w:szCs w:val="24"/>
        </w:rPr>
        <w:t>Data Availability</w:t>
      </w:r>
    </w:p>
    <w:p w14:paraId="64A9CC8F" w14:textId="77777777" w:rsidR="00B120EF" w:rsidRPr="00B120EF" w:rsidRDefault="00B120EF" w:rsidP="00B120EF">
      <w:pPr>
        <w:spacing w:after="0" w:line="360" w:lineRule="auto"/>
        <w:rPr>
          <w:rFonts w:cstheme="minorHAnsi"/>
          <w:b/>
          <w:bCs/>
          <w:sz w:val="24"/>
          <w:szCs w:val="24"/>
        </w:rPr>
      </w:pPr>
    </w:p>
    <w:p w14:paraId="61197266"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The Python 3 code used to prepare the data, and train and evaluate models, is available in a </w:t>
      </w:r>
      <w:hyperlink r:id="rId7" w:history="1">
        <w:r w:rsidRPr="00B120EF">
          <w:rPr>
            <w:rFonts w:cstheme="minorHAnsi"/>
            <w:color w:val="0000FF"/>
            <w:sz w:val="24"/>
            <w:szCs w:val="24"/>
            <w:u w:val="single"/>
          </w:rPr>
          <w:t>GitHub</w:t>
        </w:r>
      </w:hyperlink>
      <w:r w:rsidRPr="00B120EF">
        <w:rPr>
          <w:rFonts w:cstheme="minorHAnsi"/>
          <w:sz w:val="24"/>
          <w:szCs w:val="24"/>
        </w:rPr>
        <w:t xml:space="preserve"> repository (https://github.com/jjnunez11/antidep_pred_replication), which also contains the raw result files. The raw STAR*D data is available from the NDA NIMH study site </w:t>
      </w:r>
      <w:r w:rsidRPr="00B120EF">
        <w:rPr>
          <w:rFonts w:cstheme="minorHAnsi"/>
          <w:sz w:val="24"/>
          <w:szCs w:val="24"/>
        </w:rPr>
        <w:fldChar w:fldCharType="begin"/>
      </w:r>
      <w:r w:rsidRPr="00B120EF">
        <w:rPr>
          <w:rFonts w:cstheme="minorHAnsi"/>
          <w:sz w:val="24"/>
          <w:szCs w:val="24"/>
        </w:rPr>
        <w:instrText xml:space="preserve"> ADDIN ZOTERO_ITEM CSL_CITATION {"citationID":"jUAAURBU","properties":{"formattedCitation":"[29]","plainCitation":"[29]","noteIndex":0},"citationItems":[{"id":548,"uris":["http://zotero.org/users/4238844/items/KF8WNQ6K"],"uri":["http://zotero.org/users/4238844/items/KF8WNQ6K"],"itemData":{"id":548,"type":"article","abstract":"Objective: Predict response to antidepressant monotherapy using machine learning techniques, using the CO-MED and STAR*D datasets to train and cross-validate analysis of the CAN-BIND dataset. Part of the CAN-BIND project which has received institutional research ethics board approval at the University of British Columbia \n \nDesign: A variety of machine learning techniques will be used to predict antidepressant response comparing between and joining together the level 1 arm of STAR*D, escitalopram + placebo arm of CO-MED, and stage 1 of CAN-BIND-1. Different methods for feature selection will be used to utilize different combinations of clinical and demographic data. We will replicate the methods use in a recent paper which represents the current state of the art, Nie et al 2018.  \n \nAnalysis plan: The various machine learning and feature selection techniques will be compared using standard measure of accuracy including sensitivity, specificity, PPV, NPV, and AUC. We require a project on NDA so that the group who worked on the prior analyses can share relevant data/algorithms with us.  \n \nData access: We request all clinical and demographic data from the subsets of the clinical trials mentioned above.","language":"en","note":"type: dataset\nDOI: 10.15154/1503299","publisher":"NIMH Data Archive","source":"DOI.org (Datacite)","title":"Predicting Antidepressant Response with the STAR*D and CAN-BIND-1 Datasets","URL":"https://nda.nih.gov/study.html?id=640","author":[{"family":"Nunez","given":"John-Jose"},{"family":"Zhou","given":"Y."},{"family":"Ng","given":"R."},{"family":"Lam","given":"R."}],"accessed":{"date-parts":[["2020",9,17]]},"issued":{"date-parts":[["2018"]]}}}],"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[29]</w:t>
      </w:r>
      <w:r w:rsidRPr="00B120EF">
        <w:rPr>
          <w:rFonts w:cstheme="minorHAnsi"/>
          <w:sz w:val="24"/>
          <w:szCs w:val="24"/>
        </w:rPr>
        <w:fldChar w:fldCharType="end"/>
      </w:r>
      <w:r w:rsidRPr="00B120EF">
        <w:rPr>
          <w:rFonts w:cstheme="minorHAnsi"/>
          <w:sz w:val="24"/>
          <w:szCs w:val="24"/>
        </w:rPr>
        <w:t>. The raw CAN-BIND-1 data will be available from Brain-CODE, based at the Ontario Brain Institute (</w:t>
      </w:r>
      <w:r w:rsidRPr="00B120EF">
        <w:t xml:space="preserve"> </w:t>
      </w:r>
      <w:hyperlink r:id="rId8" w:history="1">
        <w:r w:rsidRPr="00B120EF">
          <w:rPr>
            <w:rFonts w:cstheme="minorHAnsi"/>
            <w:color w:val="0000FF"/>
            <w:sz w:val="24"/>
            <w:szCs w:val="24"/>
            <w:u w:val="single"/>
          </w:rPr>
          <w:t>https://braininstitute.ca/research-data-sharing/brain-code</w:t>
        </w:r>
      </w:hyperlink>
      <w:r w:rsidRPr="00B120EF">
        <w:rPr>
          <w:rFonts w:cstheme="minorHAnsi"/>
          <w:sz w:val="24"/>
          <w:szCs w:val="24"/>
        </w:rPr>
        <w:t>). The processed data, used to train and evaluate the machine learning models, are also available from the NDA NIMH study and Brain-CODE sites and are linked through GitHub. The models used in this paper are available as compressed pickle files, also linked through GitHub.</w:t>
      </w:r>
    </w:p>
    <w:bookmarkEnd w:id="48"/>
    <w:p w14:paraId="284694D6" w14:textId="77777777" w:rsidR="00B120EF" w:rsidRPr="00B120EF" w:rsidRDefault="00B120EF" w:rsidP="00B120EF">
      <w:pPr>
        <w:spacing w:after="0" w:line="360" w:lineRule="auto"/>
        <w:rPr>
          <w:rFonts w:cstheme="minorHAnsi"/>
          <w:sz w:val="24"/>
          <w:szCs w:val="24"/>
        </w:rPr>
      </w:pPr>
    </w:p>
    <w:p w14:paraId="36C8B128" w14:textId="77777777" w:rsidR="00B120EF" w:rsidRPr="00B120EF" w:rsidRDefault="00B120EF" w:rsidP="00B120EF">
      <w:pPr>
        <w:keepNext/>
        <w:keepLines/>
        <w:spacing w:after="0" w:line="360" w:lineRule="auto"/>
        <w:outlineLvl w:val="0"/>
        <w:rPr>
          <w:rFonts w:eastAsiaTheme="majorEastAsia" w:cstheme="minorHAnsi"/>
          <w:b/>
          <w:bCs/>
          <w:caps/>
          <w:sz w:val="24"/>
          <w:szCs w:val="24"/>
        </w:rPr>
      </w:pPr>
      <w:r w:rsidRPr="00B120EF">
        <w:rPr>
          <w:rFonts w:eastAsiaTheme="majorEastAsia" w:cstheme="minorHAnsi"/>
          <w:b/>
          <w:bCs/>
          <w:caps/>
          <w:sz w:val="24"/>
          <w:szCs w:val="24"/>
        </w:rPr>
        <w:t>Results</w:t>
      </w:r>
    </w:p>
    <w:p w14:paraId="4C411616" w14:textId="77777777" w:rsidR="00B120EF" w:rsidRPr="00B120EF" w:rsidRDefault="00B120EF" w:rsidP="00B120EF">
      <w:pPr>
        <w:spacing w:after="0" w:line="360" w:lineRule="auto"/>
        <w:rPr>
          <w:rFonts w:cstheme="minorHAnsi"/>
          <w:b/>
          <w:i/>
          <w:iCs/>
          <w:sz w:val="24"/>
          <w:szCs w:val="24"/>
        </w:rPr>
      </w:pPr>
    </w:p>
    <w:p w14:paraId="77F91990"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Feature and Subject Selection</w:t>
      </w:r>
    </w:p>
    <w:p w14:paraId="2A56A5C5" w14:textId="77777777" w:rsidR="00B120EF" w:rsidRPr="00B120EF" w:rsidRDefault="00B120EF" w:rsidP="00B120EF">
      <w:pPr>
        <w:spacing w:after="0" w:line="360" w:lineRule="auto"/>
        <w:rPr>
          <w:rFonts w:cstheme="minorHAnsi"/>
          <w:b/>
          <w:i/>
          <w:iCs/>
          <w:sz w:val="24"/>
          <w:szCs w:val="24"/>
        </w:rPr>
      </w:pPr>
    </w:p>
    <w:p w14:paraId="5922452A" w14:textId="77777777" w:rsidR="00B120EF" w:rsidRPr="00B120EF" w:rsidRDefault="00B120EF" w:rsidP="00B120EF">
      <w:pPr>
        <w:spacing w:after="0" w:line="360" w:lineRule="auto"/>
        <w:rPr>
          <w:rFonts w:cstheme="minorHAnsi"/>
          <w:bCs/>
          <w:sz w:val="24"/>
          <w:szCs w:val="24"/>
        </w:rPr>
      </w:pPr>
      <w:r w:rsidRPr="00B120EF">
        <w:rPr>
          <w:rFonts w:cstheme="minorHAnsi"/>
          <w:bCs/>
          <w:sz w:val="24"/>
          <w:szCs w:val="24"/>
        </w:rPr>
        <w:t xml:space="preserve">Our STAR*D dataset, after following Nie et al’s methodology but using the raw data from the NIMH NDA, consists of 480 features. This is fewer than the “approximately 700” Nie et al reports, though our dataset contains features from all scales noted by these authors, and </w:t>
      </w:r>
      <w:r w:rsidRPr="00B120EF">
        <w:rPr>
          <w:rFonts w:cstheme="minorHAnsi"/>
          <w:bCs/>
          <w:sz w:val="24"/>
          <w:szCs w:val="24"/>
        </w:rPr>
        <w:lastRenderedPageBreak/>
        <w:t xml:space="preserve">includes their derived features. The overlapping datasets, consisting of features found in both CAN-BIND-1 and STAR*D, contains 100 features, more than the 22 overlapping features Nie et al report from the external study validation dataset. We document all features in S2 Table.  </w:t>
      </w:r>
    </w:p>
    <w:p w14:paraId="12C44ADB" w14:textId="77777777" w:rsidR="00B120EF" w:rsidRPr="00B120EF" w:rsidRDefault="00B120EF" w:rsidP="00B120EF">
      <w:pPr>
        <w:spacing w:after="0" w:line="360" w:lineRule="auto"/>
        <w:rPr>
          <w:rFonts w:cstheme="minorHAnsi"/>
          <w:b/>
          <w:sz w:val="24"/>
          <w:szCs w:val="24"/>
        </w:rPr>
      </w:pPr>
    </w:p>
    <w:p w14:paraId="0F786AEF" w14:textId="5C2515D2"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For the STAR*D datasets, replicating the subject selection from Nie et al </w:t>
      </w:r>
      <w:r w:rsidRPr="00B120EF">
        <w:rPr>
          <w:rFonts w:cstheme="minorHAnsi"/>
          <w:sz w:val="24"/>
          <w:szCs w:val="24"/>
        </w:rPr>
        <w:fldChar w:fldCharType="begin"/>
      </w:r>
      <w:r w:rsidRPr="00B120EF">
        <w:rPr>
          <w:rFonts w:cstheme="minorHAnsi"/>
          <w:sz w:val="24"/>
          <w:szCs w:val="24"/>
        </w:rPr>
        <w:instrText xml:space="preserve"> ADDIN ZOTERO_ITEM CSL_CITATION {"citationID":"5nngUT8D","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for TRD prediction as defined by QIDS-C criteria results in </w:t>
      </w:r>
      <w:ins w:id="49" w:author="John-Jose Nunez" w:date="2021-10-07T14:22:00Z">
        <w:r w:rsidR="00B13C2A">
          <w:rPr>
            <w:rFonts w:cstheme="minorHAnsi"/>
            <w:sz w:val="24"/>
            <w:szCs w:val="24"/>
          </w:rPr>
          <w:t>2182</w:t>
        </w:r>
      </w:ins>
      <w:del w:id="50" w:author="John-Jose Nunez" w:date="2021-10-07T14:22:00Z">
        <w:r w:rsidRPr="00B120EF" w:rsidDel="00B13C2A">
          <w:rPr>
            <w:rFonts w:cstheme="minorHAnsi"/>
            <w:sz w:val="24"/>
            <w:szCs w:val="24"/>
          </w:rPr>
          <w:delText>2520</w:delText>
        </w:r>
      </w:del>
      <w:r w:rsidRPr="00B120EF">
        <w:rPr>
          <w:rFonts w:cstheme="minorHAnsi"/>
          <w:sz w:val="24"/>
          <w:szCs w:val="24"/>
        </w:rPr>
        <w:t xml:space="preserve"> subjects, with </w:t>
      </w:r>
      <w:ins w:id="51" w:author="John-Jose Nunez" w:date="2021-10-07T14:22:00Z">
        <w:r w:rsidR="00B13C2A">
          <w:rPr>
            <w:rFonts w:cstheme="minorHAnsi"/>
            <w:sz w:val="24"/>
            <w:szCs w:val="24"/>
          </w:rPr>
          <w:t>571</w:t>
        </w:r>
      </w:ins>
      <w:del w:id="52" w:author="John-Jose Nunez" w:date="2021-10-07T14:22:00Z">
        <w:r w:rsidRPr="00B120EF" w:rsidDel="00B13C2A">
          <w:rPr>
            <w:rFonts w:cstheme="minorHAnsi"/>
            <w:sz w:val="24"/>
            <w:szCs w:val="24"/>
          </w:rPr>
          <w:delText>701</w:delText>
        </w:r>
      </w:del>
      <w:r w:rsidRPr="00B120EF">
        <w:rPr>
          <w:rFonts w:cstheme="minorHAnsi"/>
          <w:sz w:val="24"/>
          <w:szCs w:val="24"/>
        </w:rPr>
        <w:t xml:space="preserve"> (</w:t>
      </w:r>
      <w:ins w:id="53" w:author="John-Jose Nunez" w:date="2021-10-07T14:22:00Z">
        <w:r w:rsidR="00B13C2A">
          <w:rPr>
            <w:rFonts w:cstheme="minorHAnsi"/>
            <w:sz w:val="24"/>
            <w:szCs w:val="24"/>
          </w:rPr>
          <w:t>26.2</w:t>
        </w:r>
      </w:ins>
      <w:del w:id="54" w:author="John-Jose Nunez" w:date="2021-10-07T14:22:00Z">
        <w:r w:rsidRPr="00B120EF" w:rsidDel="00B13C2A">
          <w:rPr>
            <w:rFonts w:cstheme="minorHAnsi"/>
            <w:sz w:val="24"/>
            <w:szCs w:val="24"/>
          </w:rPr>
          <w:delText>27.8</w:delText>
        </w:r>
      </w:del>
      <w:r w:rsidRPr="00B120EF">
        <w:rPr>
          <w:rFonts w:cstheme="minorHAnsi"/>
          <w:sz w:val="24"/>
          <w:szCs w:val="24"/>
        </w:rPr>
        <w:t>%) labelled as TRD. These numbers differ slightly from their paper, which reported 2454 subjects with 642 (26.3%) meeting QIDS-C TRD criteria. For the external validation,</w:t>
      </w:r>
      <w:r w:rsidRPr="00B120EF" w:rsidDel="009711F3">
        <w:rPr>
          <w:rFonts w:cstheme="minorHAnsi"/>
          <w:sz w:val="24"/>
          <w:szCs w:val="24"/>
        </w:rPr>
        <w:t xml:space="preserve"> </w:t>
      </w:r>
      <w:r w:rsidRPr="00B120EF">
        <w:rPr>
          <w:rFonts w:cstheme="minorHAnsi"/>
          <w:sz w:val="24"/>
          <w:szCs w:val="24"/>
        </w:rPr>
        <w:t xml:space="preserve">the STAR*D dataset with QIDS-SR values and overlapping features with the CAN-BIND-1 dataset included </w:t>
      </w:r>
      <w:del w:id="55" w:author="John-Jose Nunez" w:date="2021-10-07T14:23:00Z">
        <w:r w:rsidRPr="00B120EF" w:rsidDel="00B13C2A">
          <w:rPr>
            <w:rFonts w:cstheme="minorHAnsi"/>
            <w:sz w:val="24"/>
            <w:szCs w:val="24"/>
          </w:rPr>
          <w:delText xml:space="preserve">3024 </w:delText>
        </w:r>
      </w:del>
      <w:ins w:id="56" w:author="John-Jose Nunez" w:date="2021-10-07T14:23:00Z">
        <w:r w:rsidR="00B13C2A">
          <w:rPr>
            <w:rFonts w:cstheme="minorHAnsi"/>
            <w:sz w:val="24"/>
            <w:szCs w:val="24"/>
          </w:rPr>
          <w:t>2848</w:t>
        </w:r>
        <w:r w:rsidR="00B13C2A" w:rsidRPr="00B120EF">
          <w:rPr>
            <w:rFonts w:cstheme="minorHAnsi"/>
            <w:sz w:val="24"/>
            <w:szCs w:val="24"/>
          </w:rPr>
          <w:t xml:space="preserve"> </w:t>
        </w:r>
      </w:ins>
      <w:r w:rsidRPr="00B120EF">
        <w:rPr>
          <w:rFonts w:cstheme="minorHAnsi"/>
          <w:sz w:val="24"/>
          <w:szCs w:val="24"/>
        </w:rPr>
        <w:t xml:space="preserve">subjects, with </w:t>
      </w:r>
      <w:del w:id="57" w:author="John-Jose Nunez" w:date="2021-10-07T14:24:00Z">
        <w:r w:rsidRPr="00B120EF" w:rsidDel="00B13C2A">
          <w:rPr>
            <w:rFonts w:cstheme="minorHAnsi"/>
            <w:sz w:val="24"/>
            <w:szCs w:val="24"/>
          </w:rPr>
          <w:delText xml:space="preserve">1772 </w:delText>
        </w:r>
      </w:del>
      <w:ins w:id="58" w:author="John-Jose Nunez" w:date="2021-10-07T14:24:00Z">
        <w:r w:rsidR="00B13C2A">
          <w:rPr>
            <w:rFonts w:cstheme="minorHAnsi"/>
            <w:sz w:val="24"/>
            <w:szCs w:val="24"/>
          </w:rPr>
          <w:t>1338</w:t>
        </w:r>
        <w:r w:rsidR="00B13C2A" w:rsidRPr="00B120EF">
          <w:rPr>
            <w:rFonts w:cstheme="minorHAnsi"/>
            <w:sz w:val="24"/>
            <w:szCs w:val="24"/>
          </w:rPr>
          <w:t xml:space="preserve"> </w:t>
        </w:r>
      </w:ins>
      <w:r w:rsidRPr="00B120EF">
        <w:rPr>
          <w:rFonts w:cstheme="minorHAnsi"/>
          <w:sz w:val="24"/>
          <w:szCs w:val="24"/>
        </w:rPr>
        <w:t>(</w:t>
      </w:r>
      <w:ins w:id="59" w:author="John-Jose Nunez" w:date="2021-10-07T14:24:00Z">
        <w:r w:rsidR="00B13C2A">
          <w:rPr>
            <w:rFonts w:cstheme="minorHAnsi"/>
            <w:sz w:val="24"/>
            <w:szCs w:val="24"/>
          </w:rPr>
          <w:t>47.0</w:t>
        </w:r>
      </w:ins>
      <w:del w:id="60" w:author="John-Jose Nunez" w:date="2021-10-07T14:24:00Z">
        <w:r w:rsidRPr="00B120EF" w:rsidDel="00B13C2A">
          <w:rPr>
            <w:rFonts w:cstheme="minorHAnsi"/>
            <w:sz w:val="24"/>
            <w:szCs w:val="24"/>
          </w:rPr>
          <w:delText>58.6</w:delText>
        </w:r>
      </w:del>
      <w:r w:rsidRPr="00B120EF">
        <w:rPr>
          <w:rFonts w:cstheme="minorHAnsi"/>
          <w:sz w:val="24"/>
          <w:szCs w:val="24"/>
        </w:rPr>
        <w:t xml:space="preserve">%) achieving a QIDS-SR response by week 9 and </w:t>
      </w:r>
      <w:del w:id="61" w:author="John-Jose Nunez" w:date="2021-10-07T14:25:00Z">
        <w:r w:rsidRPr="00B120EF" w:rsidDel="00B13C2A">
          <w:rPr>
            <w:rFonts w:cstheme="minorHAnsi"/>
            <w:sz w:val="24"/>
            <w:szCs w:val="24"/>
          </w:rPr>
          <w:delText xml:space="preserve">1295 </w:delText>
        </w:r>
      </w:del>
      <w:ins w:id="62" w:author="John-Jose Nunez" w:date="2021-10-07T14:25:00Z">
        <w:r w:rsidR="00B13C2A">
          <w:rPr>
            <w:rFonts w:cstheme="minorHAnsi"/>
            <w:sz w:val="24"/>
            <w:szCs w:val="24"/>
          </w:rPr>
          <w:t>939</w:t>
        </w:r>
        <w:r w:rsidR="00B13C2A" w:rsidRPr="00B120EF">
          <w:rPr>
            <w:rFonts w:cstheme="minorHAnsi"/>
            <w:sz w:val="24"/>
            <w:szCs w:val="24"/>
          </w:rPr>
          <w:t xml:space="preserve"> </w:t>
        </w:r>
      </w:ins>
      <w:r w:rsidRPr="00B120EF">
        <w:rPr>
          <w:rFonts w:cstheme="minorHAnsi"/>
          <w:sz w:val="24"/>
          <w:szCs w:val="24"/>
        </w:rPr>
        <w:t>(</w:t>
      </w:r>
      <w:ins w:id="63" w:author="John-Jose Nunez" w:date="2021-10-07T14:26:00Z">
        <w:r w:rsidR="00B13C2A">
          <w:rPr>
            <w:rFonts w:cstheme="minorHAnsi"/>
            <w:sz w:val="24"/>
            <w:szCs w:val="24"/>
          </w:rPr>
          <w:t>33.0</w:t>
        </w:r>
      </w:ins>
      <w:del w:id="64" w:author="John-Jose Nunez" w:date="2021-10-07T14:25:00Z">
        <w:r w:rsidRPr="00B120EF" w:rsidDel="00B13C2A">
          <w:rPr>
            <w:rFonts w:cstheme="minorHAnsi"/>
            <w:sz w:val="24"/>
            <w:szCs w:val="24"/>
          </w:rPr>
          <w:delText>42.8</w:delText>
        </w:r>
      </w:del>
      <w:r w:rsidRPr="00B120EF">
        <w:rPr>
          <w:rFonts w:cstheme="minorHAnsi"/>
          <w:sz w:val="24"/>
          <w:szCs w:val="24"/>
        </w:rPr>
        <w:t xml:space="preserve">%) achieving remission. The CAN-BIND-1 dataset included </w:t>
      </w:r>
      <w:del w:id="65" w:author="John-Jose Nunez" w:date="2021-10-07T14:28:00Z">
        <w:r w:rsidRPr="00B120EF" w:rsidDel="00736A9D">
          <w:rPr>
            <w:rFonts w:cstheme="minorHAnsi"/>
            <w:sz w:val="24"/>
            <w:szCs w:val="24"/>
          </w:rPr>
          <w:delText xml:space="preserve">180 </w:delText>
        </w:r>
      </w:del>
      <w:ins w:id="66" w:author="John-Jose Nunez" w:date="2021-10-07T14:28:00Z">
        <w:r w:rsidR="00736A9D">
          <w:rPr>
            <w:rFonts w:cstheme="minorHAnsi"/>
            <w:sz w:val="24"/>
            <w:szCs w:val="24"/>
          </w:rPr>
          <w:t>178</w:t>
        </w:r>
        <w:r w:rsidR="00736A9D" w:rsidRPr="00B120EF">
          <w:rPr>
            <w:rFonts w:cstheme="minorHAnsi"/>
            <w:sz w:val="24"/>
            <w:szCs w:val="24"/>
          </w:rPr>
          <w:t xml:space="preserve"> </w:t>
        </w:r>
      </w:ins>
      <w:r w:rsidRPr="00B120EF">
        <w:rPr>
          <w:rFonts w:cstheme="minorHAnsi"/>
          <w:sz w:val="24"/>
          <w:szCs w:val="24"/>
        </w:rPr>
        <w:t>subjects, with 6</w:t>
      </w:r>
      <w:ins w:id="67" w:author="John-Jose Nunez" w:date="2021-10-07T14:30:00Z">
        <w:r w:rsidR="00736A9D">
          <w:rPr>
            <w:rFonts w:cstheme="minorHAnsi"/>
            <w:sz w:val="24"/>
            <w:szCs w:val="24"/>
          </w:rPr>
          <w:t>2</w:t>
        </w:r>
      </w:ins>
      <w:del w:id="68" w:author="John-Jose Nunez" w:date="2021-10-07T14:30:00Z">
        <w:r w:rsidRPr="00B120EF" w:rsidDel="00736A9D">
          <w:rPr>
            <w:rFonts w:cstheme="minorHAnsi"/>
            <w:sz w:val="24"/>
            <w:szCs w:val="24"/>
          </w:rPr>
          <w:delText>3</w:delText>
        </w:r>
      </w:del>
      <w:r w:rsidRPr="00B120EF">
        <w:rPr>
          <w:rFonts w:cstheme="minorHAnsi"/>
          <w:sz w:val="24"/>
          <w:szCs w:val="24"/>
        </w:rPr>
        <w:t xml:space="preserve"> (3</w:t>
      </w:r>
      <w:ins w:id="69" w:author="John-Jose Nunez" w:date="2021-10-07T14:30:00Z">
        <w:r w:rsidR="00736A9D">
          <w:rPr>
            <w:rFonts w:cstheme="minorHAnsi"/>
            <w:sz w:val="24"/>
            <w:szCs w:val="24"/>
          </w:rPr>
          <w:t>4</w:t>
        </w:r>
      </w:ins>
      <w:del w:id="70" w:author="John-Jose Nunez" w:date="2021-10-07T14:30:00Z">
        <w:r w:rsidRPr="00B120EF" w:rsidDel="00736A9D">
          <w:rPr>
            <w:rFonts w:cstheme="minorHAnsi"/>
            <w:sz w:val="24"/>
            <w:szCs w:val="24"/>
          </w:rPr>
          <w:delText>5</w:delText>
        </w:r>
      </w:del>
      <w:r w:rsidRPr="00B120EF">
        <w:rPr>
          <w:rFonts w:cstheme="minorHAnsi"/>
          <w:sz w:val="24"/>
          <w:szCs w:val="24"/>
        </w:rPr>
        <w:t>.</w:t>
      </w:r>
      <w:ins w:id="71" w:author="John-Jose Nunez" w:date="2021-10-07T14:30:00Z">
        <w:r w:rsidR="00736A9D">
          <w:rPr>
            <w:rFonts w:cstheme="minorHAnsi"/>
            <w:sz w:val="24"/>
            <w:szCs w:val="24"/>
          </w:rPr>
          <w:t>8</w:t>
        </w:r>
      </w:ins>
      <w:del w:id="72" w:author="John-Jose Nunez" w:date="2021-10-07T14:30:00Z">
        <w:r w:rsidRPr="00B120EF" w:rsidDel="00736A9D">
          <w:rPr>
            <w:rFonts w:cstheme="minorHAnsi"/>
            <w:sz w:val="24"/>
            <w:szCs w:val="24"/>
          </w:rPr>
          <w:delText>0</w:delText>
        </w:r>
      </w:del>
      <w:r w:rsidRPr="00B120EF">
        <w:rPr>
          <w:rFonts w:cstheme="minorHAnsi"/>
          <w:sz w:val="24"/>
          <w:szCs w:val="24"/>
        </w:rPr>
        <w:t xml:space="preserve">%) achieving QIDS-SR response by week 8 and </w:t>
      </w:r>
      <w:ins w:id="73" w:author="John-Jose Nunez" w:date="2021-10-07T14:29:00Z">
        <w:r w:rsidR="00736A9D">
          <w:rPr>
            <w:rFonts w:cstheme="minorHAnsi"/>
            <w:sz w:val="24"/>
            <w:szCs w:val="24"/>
          </w:rPr>
          <w:t>32</w:t>
        </w:r>
      </w:ins>
      <w:del w:id="74" w:author="John-Jose Nunez" w:date="2021-10-07T14:29:00Z">
        <w:r w:rsidRPr="00B120EF" w:rsidDel="00736A9D">
          <w:rPr>
            <w:rFonts w:cstheme="minorHAnsi"/>
            <w:sz w:val="24"/>
            <w:szCs w:val="24"/>
          </w:rPr>
          <w:delText>43</w:delText>
        </w:r>
      </w:del>
      <w:r w:rsidRPr="00B120EF">
        <w:rPr>
          <w:rFonts w:cstheme="minorHAnsi"/>
          <w:sz w:val="24"/>
          <w:szCs w:val="24"/>
        </w:rPr>
        <w:t xml:space="preserve"> (</w:t>
      </w:r>
      <w:ins w:id="75" w:author="John-Jose Nunez" w:date="2021-10-07T14:29:00Z">
        <w:r w:rsidR="00736A9D">
          <w:rPr>
            <w:rFonts w:cstheme="minorHAnsi"/>
            <w:sz w:val="24"/>
            <w:szCs w:val="24"/>
          </w:rPr>
          <w:t>18.0</w:t>
        </w:r>
      </w:ins>
      <w:del w:id="76" w:author="John-Jose Nunez" w:date="2021-10-07T14:29:00Z">
        <w:r w:rsidRPr="00B120EF" w:rsidDel="00736A9D">
          <w:rPr>
            <w:rFonts w:cstheme="minorHAnsi"/>
            <w:sz w:val="24"/>
            <w:szCs w:val="24"/>
          </w:rPr>
          <w:delText>23.9</w:delText>
        </w:r>
      </w:del>
      <w:r w:rsidRPr="00B120EF">
        <w:rPr>
          <w:rFonts w:cstheme="minorHAnsi"/>
          <w:sz w:val="24"/>
          <w:szCs w:val="24"/>
        </w:rPr>
        <w:t xml:space="preserve">%) achieving remission. Remission and response rates for other targets are shown in </w:t>
      </w:r>
      <w:r w:rsidRPr="00B120EF">
        <w:rPr>
          <w:rFonts w:cstheme="minorHAnsi"/>
          <w:bCs/>
          <w:sz w:val="24"/>
          <w:szCs w:val="24"/>
        </w:rPr>
        <w:t xml:space="preserve">S3 Table.  </w:t>
      </w:r>
    </w:p>
    <w:p w14:paraId="19AB0F38" w14:textId="77777777" w:rsidR="00B120EF" w:rsidRPr="00B120EF" w:rsidRDefault="00B120EF" w:rsidP="00B120EF">
      <w:pPr>
        <w:spacing w:after="0" w:line="360" w:lineRule="auto"/>
        <w:rPr>
          <w:rFonts w:cstheme="minorHAnsi"/>
          <w:b/>
          <w:sz w:val="24"/>
          <w:szCs w:val="24"/>
        </w:rPr>
      </w:pPr>
    </w:p>
    <w:p w14:paraId="52739A41"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Replication of Cross-Validation</w:t>
      </w:r>
    </w:p>
    <w:p w14:paraId="37F19152" w14:textId="77777777" w:rsidR="00B120EF" w:rsidRPr="00B120EF" w:rsidRDefault="00B120EF" w:rsidP="00B120EF">
      <w:pPr>
        <w:spacing w:after="0" w:line="360" w:lineRule="auto"/>
        <w:rPr>
          <w:rFonts w:cstheme="minorHAnsi"/>
          <w:b/>
          <w:sz w:val="24"/>
          <w:szCs w:val="24"/>
        </w:rPr>
      </w:pPr>
    </w:p>
    <w:p w14:paraId="4960CB3C"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Table 3 shows the results of our replication in performing cross-validation on the full STAR*D dataset to predict QIDS-C TRD. We present the results as balanced accuracy, which accounts for class-imbalance, as well as area under the receiver operator characteristic curve (AUC), which evaluates both sensitivity and specificity. </w:t>
      </w:r>
      <w:bookmarkStart w:id="77" w:name="_Hlk69630219"/>
      <w:r w:rsidRPr="00B120EF">
        <w:rPr>
          <w:rFonts w:cstheme="minorHAnsi"/>
          <w:sz w:val="24"/>
          <w:szCs w:val="24"/>
        </w:rPr>
        <w:t xml:space="preserve">We document sensitivity, specificity, F1 and other performance metrics in S4 Table, statistical comparison between these results in S5 Table, and feature importance in S6 Table. </w:t>
      </w:r>
      <w:bookmarkEnd w:id="77"/>
      <w:r w:rsidRPr="00B120EF">
        <w:rPr>
          <w:rFonts w:cstheme="minorHAnsi"/>
          <w:sz w:val="24"/>
          <w:szCs w:val="24"/>
        </w:rPr>
        <w:t xml:space="preserve"> </w:t>
      </w:r>
    </w:p>
    <w:p w14:paraId="21618B79" w14:textId="77777777" w:rsidR="00B120EF" w:rsidRPr="00B120EF" w:rsidRDefault="00B120EF" w:rsidP="00B120EF">
      <w:pPr>
        <w:spacing w:after="0" w:line="360" w:lineRule="auto"/>
        <w:rPr>
          <w:rFonts w:cstheme="minorHAnsi"/>
          <w:sz w:val="24"/>
          <w:szCs w:val="24"/>
        </w:rPr>
      </w:pPr>
    </w:p>
    <w:p w14:paraId="36307028" w14:textId="5C273B2C"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Our models achieved balanced accuracies and AUCs </w:t>
      </w:r>
      <w:ins w:id="78" w:author="John-Jose Nunez" w:date="2021-10-07T14:33:00Z">
        <w:r w:rsidR="00736A9D">
          <w:rPr>
            <w:rFonts w:cstheme="minorHAnsi"/>
            <w:sz w:val="24"/>
            <w:szCs w:val="24"/>
          </w:rPr>
          <w:t xml:space="preserve">generally </w:t>
        </w:r>
      </w:ins>
      <w:r w:rsidRPr="00B120EF">
        <w:rPr>
          <w:rFonts w:cstheme="minorHAnsi"/>
          <w:sz w:val="24"/>
          <w:szCs w:val="24"/>
        </w:rPr>
        <w:t xml:space="preserve">numerically higher than those of Nie et al </w:t>
      </w:r>
      <w:r w:rsidRPr="00B120EF">
        <w:rPr>
          <w:rFonts w:cstheme="minorHAnsi"/>
          <w:sz w:val="24"/>
          <w:szCs w:val="24"/>
        </w:rPr>
        <w:fldChar w:fldCharType="begin"/>
      </w:r>
      <w:r w:rsidRPr="00B120EF">
        <w:rPr>
          <w:rFonts w:cstheme="minorHAnsi"/>
          <w:sz w:val="24"/>
          <w:szCs w:val="24"/>
        </w:rPr>
        <w:instrText xml:space="preserve"> ADDIN ZOTERO_ITEM CSL_CITATION {"citationID":"yu5k1jVq","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The highest balanced accuracy was higher in our study compared to Nie et al (7</w:t>
      </w:r>
      <w:ins w:id="79" w:author="John-Jose Nunez" w:date="2021-10-07T14:31:00Z">
        <w:r w:rsidR="00736A9D">
          <w:rPr>
            <w:rFonts w:cstheme="minorHAnsi"/>
            <w:sz w:val="24"/>
            <w:szCs w:val="24"/>
          </w:rPr>
          <w:t>2</w:t>
        </w:r>
      </w:ins>
      <w:del w:id="80" w:author="John-Jose Nunez" w:date="2021-10-07T14:31:00Z">
        <w:r w:rsidRPr="00B120EF" w:rsidDel="00736A9D">
          <w:rPr>
            <w:rFonts w:cstheme="minorHAnsi"/>
            <w:sz w:val="24"/>
            <w:szCs w:val="24"/>
          </w:rPr>
          <w:delText>3</w:delText>
        </w:r>
      </w:del>
      <w:r w:rsidRPr="00B120EF">
        <w:rPr>
          <w:rFonts w:cstheme="minorHAnsi"/>
          <w:sz w:val="24"/>
          <w:szCs w:val="24"/>
        </w:rPr>
        <w:t>% versus 71%, respectively). Similarly, our highest AUC was higher at 0.</w:t>
      </w:r>
      <w:ins w:id="81" w:author="John-Jose Nunez" w:date="2021-10-07T14:31:00Z">
        <w:r w:rsidR="00736A9D">
          <w:rPr>
            <w:rFonts w:cstheme="minorHAnsi"/>
            <w:sz w:val="24"/>
            <w:szCs w:val="24"/>
          </w:rPr>
          <w:t>79</w:t>
        </w:r>
      </w:ins>
      <w:del w:id="82" w:author="John-Jose Nunez" w:date="2021-10-07T14:31:00Z">
        <w:r w:rsidRPr="00B120EF" w:rsidDel="00736A9D">
          <w:rPr>
            <w:rFonts w:cstheme="minorHAnsi"/>
            <w:sz w:val="24"/>
            <w:szCs w:val="24"/>
          </w:rPr>
          <w:delText>81</w:delText>
        </w:r>
      </w:del>
      <w:r w:rsidRPr="00B120EF">
        <w:rPr>
          <w:rFonts w:cstheme="minorHAnsi"/>
          <w:sz w:val="24"/>
          <w:szCs w:val="24"/>
        </w:rPr>
        <w:t xml:space="preserve"> versus 0.78, respectively. The z-score of Nie et al’s results in our distributions ranges from -</w:t>
      </w:r>
      <w:ins w:id="83" w:author="John-Jose Nunez" w:date="2021-10-14T11:32:00Z">
        <w:r w:rsidR="00323AE4">
          <w:rPr>
            <w:rFonts w:cstheme="minorHAnsi"/>
            <w:sz w:val="24"/>
            <w:szCs w:val="24"/>
          </w:rPr>
          <w:t>4 to -78</w:t>
        </w:r>
      </w:ins>
      <w:del w:id="84" w:author="John-Jose Nunez" w:date="2021-10-14T11:32:00Z">
        <w:r w:rsidRPr="00B120EF" w:rsidDel="00323AE4">
          <w:rPr>
            <w:rFonts w:cstheme="minorHAnsi"/>
            <w:sz w:val="24"/>
            <w:szCs w:val="24"/>
          </w:rPr>
          <w:delText>0.4 to -34</w:delText>
        </w:r>
      </w:del>
      <w:r w:rsidRPr="00B120EF">
        <w:rPr>
          <w:rFonts w:cstheme="minorHAnsi"/>
          <w:sz w:val="24"/>
          <w:szCs w:val="24"/>
        </w:rPr>
        <w:t xml:space="preserve">.  </w:t>
      </w:r>
    </w:p>
    <w:p w14:paraId="7B4B8824" w14:textId="77777777" w:rsidR="00B120EF" w:rsidRPr="00B120EF" w:rsidRDefault="00B120EF" w:rsidP="00B120EF">
      <w:pPr>
        <w:spacing w:after="0" w:line="360" w:lineRule="auto"/>
        <w:rPr>
          <w:rFonts w:cstheme="minorHAnsi"/>
          <w:sz w:val="24"/>
          <w:szCs w:val="24"/>
        </w:rPr>
      </w:pPr>
    </w:p>
    <w:p w14:paraId="1BB2D693"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lastRenderedPageBreak/>
        <w:t xml:space="preserve">We observed a similar benefit by using feature selection methods. As in Nie et al </w:t>
      </w:r>
      <w:r w:rsidRPr="00B120EF">
        <w:rPr>
          <w:rFonts w:cstheme="minorHAnsi"/>
          <w:sz w:val="24"/>
          <w:szCs w:val="24"/>
        </w:rPr>
        <w:fldChar w:fldCharType="begin"/>
      </w:r>
      <w:r w:rsidRPr="00B120EF">
        <w:rPr>
          <w:rFonts w:cstheme="minorHAnsi"/>
          <w:sz w:val="24"/>
          <w:szCs w:val="24"/>
        </w:rPr>
        <w:instrText xml:space="preserve"> ADDIN ZOTERO_ITEM CSL_CITATION {"citationID":"qjL3iqoD","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the tree-based methods (Random Forests, GBDT, XGBOOST) generally do not confer a benefit when using the selected features, in contrast to the linear regression methods. </w:t>
      </w:r>
    </w:p>
    <w:p w14:paraId="36DE84DE" w14:textId="77777777" w:rsidR="00B120EF" w:rsidRPr="00B120EF" w:rsidRDefault="00B120EF" w:rsidP="00B120EF">
      <w:pPr>
        <w:spacing w:after="0" w:line="360" w:lineRule="auto"/>
        <w:rPr>
          <w:rFonts w:cstheme="minorHAnsi"/>
          <w:sz w:val="24"/>
          <w:szCs w:val="24"/>
        </w:rPr>
      </w:pPr>
      <w:bookmarkStart w:id="85" w:name="_Hlk84508222"/>
    </w:p>
    <w:p w14:paraId="119C0CB9" w14:textId="77777777" w:rsidR="00B120EF" w:rsidRPr="00B120EF" w:rsidRDefault="00B120EF" w:rsidP="00B120EF">
      <w:pPr>
        <w:spacing w:after="0" w:line="240" w:lineRule="auto"/>
        <w:rPr>
          <w:rFonts w:cstheme="minorHAnsi"/>
          <w:sz w:val="24"/>
          <w:szCs w:val="24"/>
        </w:rPr>
      </w:pPr>
      <w:r w:rsidRPr="00B120EF">
        <w:rPr>
          <w:rFonts w:cstheme="minorHAnsi"/>
          <w:b/>
          <w:sz w:val="24"/>
          <w:szCs w:val="24"/>
        </w:rPr>
        <w:t>Table 3:</w:t>
      </w:r>
      <w:r w:rsidRPr="00B120EF">
        <w:rPr>
          <w:rFonts w:cstheme="minorHAnsi"/>
          <w:sz w:val="24"/>
          <w:szCs w:val="24"/>
        </w:rPr>
        <w:t xml:space="preserve"> Resulting from replicating a prior study’s cross-validation, predicting treatment-resistant depression according to the Quick Inventory of Depressive Symptomatology, Clinician version (QID-C) scale, using data from Sequenced Treatment Alternatives to Relieve Depression. GBDT: gradient boosting decision tree. </w:t>
      </w:r>
      <w:bookmarkStart w:id="86" w:name="_Hlk69630282"/>
      <w:r w:rsidRPr="00B120EF">
        <w:rPr>
          <w:rFonts w:cstheme="minorHAnsi"/>
          <w:sz w:val="24"/>
          <w:szCs w:val="24"/>
        </w:rPr>
        <w:t>Feature selection methods include 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(30 features) and elastic net (31 features). </w:t>
      </w:r>
      <w:bookmarkEnd w:id="86"/>
      <w:r w:rsidRPr="00B120EF">
        <w:rPr>
          <w:rFonts w:cstheme="minorHAnsi"/>
          <w:sz w:val="24"/>
          <w:szCs w:val="24"/>
        </w:rPr>
        <w:t xml:space="preserve">Results reported as Balanced Accuracy and area-under-curve (AUC). As the replicated study only reported one number for their results, we show the z-score of these against the distribution of our results from 100 runs of 10-fold cross-validation. </w:t>
      </w:r>
      <w:bookmarkStart w:id="87" w:name="_Hlk69630231"/>
      <w:r w:rsidRPr="00B120EF">
        <w:rPr>
          <w:rFonts w:cstheme="minorHAnsi"/>
          <w:sz w:val="24"/>
          <w:szCs w:val="24"/>
        </w:rPr>
        <w:t>Additional performance metrics and statistics are documented in S4 Table and S5 Table.</w:t>
      </w:r>
      <w:bookmarkEnd w:id="87"/>
    </w:p>
    <w:p w14:paraId="2AA0C10B" w14:textId="77777777" w:rsidR="00B120EF" w:rsidRPr="00B120EF" w:rsidRDefault="00B120EF" w:rsidP="00B120EF">
      <w:pPr>
        <w:spacing w:after="0" w:line="240" w:lineRule="auto"/>
        <w:rPr>
          <w:rFonts w:cstheme="minorHAnsi"/>
          <w:sz w:val="24"/>
          <w:szCs w:val="24"/>
        </w:rPr>
      </w:pPr>
    </w:p>
    <w:tbl>
      <w:tblPr>
        <w:tblStyle w:val="TableGrid"/>
        <w:tblW w:w="9355" w:type="dxa"/>
        <w:tblInd w:w="-5" w:type="dxa"/>
        <w:tblLayout w:type="fixed"/>
        <w:tblLook w:val="04A0" w:firstRow="1" w:lastRow="0" w:firstColumn="1" w:lastColumn="0" w:noHBand="0" w:noVBand="1"/>
      </w:tblPr>
      <w:tblGrid>
        <w:gridCol w:w="2381"/>
        <w:gridCol w:w="1276"/>
        <w:gridCol w:w="1276"/>
        <w:gridCol w:w="879"/>
        <w:gridCol w:w="1276"/>
        <w:gridCol w:w="1289"/>
        <w:gridCol w:w="978"/>
      </w:tblGrid>
      <w:tr w:rsidR="00B120EF" w:rsidRPr="00B120EF" w14:paraId="4FA39ECD" w14:textId="77777777" w:rsidTr="00472433">
        <w:tc>
          <w:tcPr>
            <w:tcW w:w="2381" w:type="dxa"/>
          </w:tcPr>
          <w:p w14:paraId="741A806F" w14:textId="77777777" w:rsidR="00B120EF" w:rsidRPr="00B120EF" w:rsidRDefault="00B120EF" w:rsidP="00B120EF">
            <w:pPr>
              <w:rPr>
                <w:rFonts w:cstheme="minorHAnsi"/>
                <w:sz w:val="24"/>
                <w:szCs w:val="24"/>
              </w:rPr>
            </w:pPr>
          </w:p>
        </w:tc>
        <w:tc>
          <w:tcPr>
            <w:tcW w:w="3431" w:type="dxa"/>
            <w:gridSpan w:val="3"/>
          </w:tcPr>
          <w:p w14:paraId="37BE206E" w14:textId="77777777" w:rsidR="00B120EF" w:rsidRPr="00B120EF" w:rsidRDefault="00B120EF" w:rsidP="00B120EF">
            <w:pPr>
              <w:jc w:val="center"/>
              <w:rPr>
                <w:rFonts w:cstheme="minorHAnsi"/>
                <w:sz w:val="24"/>
                <w:szCs w:val="24"/>
              </w:rPr>
            </w:pPr>
            <w:r w:rsidRPr="00B120EF">
              <w:rPr>
                <w:rFonts w:cstheme="minorHAnsi"/>
                <w:sz w:val="24"/>
                <w:szCs w:val="24"/>
              </w:rPr>
              <w:t>Balanced Accuracy</w:t>
            </w:r>
          </w:p>
        </w:tc>
        <w:tc>
          <w:tcPr>
            <w:tcW w:w="3543" w:type="dxa"/>
            <w:gridSpan w:val="3"/>
          </w:tcPr>
          <w:p w14:paraId="13EEEA6A" w14:textId="77777777" w:rsidR="00B120EF" w:rsidRPr="00B120EF" w:rsidRDefault="00B120EF" w:rsidP="00B120EF">
            <w:pPr>
              <w:jc w:val="center"/>
              <w:rPr>
                <w:rFonts w:cstheme="minorHAnsi"/>
                <w:sz w:val="24"/>
                <w:szCs w:val="24"/>
              </w:rPr>
            </w:pPr>
            <w:r w:rsidRPr="00B120EF">
              <w:rPr>
                <w:rFonts w:cstheme="minorHAnsi"/>
                <w:sz w:val="24"/>
                <w:szCs w:val="24"/>
              </w:rPr>
              <w:t>AUC</w:t>
            </w:r>
          </w:p>
        </w:tc>
      </w:tr>
      <w:tr w:rsidR="00B120EF" w:rsidRPr="00B120EF" w14:paraId="04AAB3D0" w14:textId="77777777" w:rsidTr="00472433">
        <w:tc>
          <w:tcPr>
            <w:tcW w:w="2381" w:type="dxa"/>
          </w:tcPr>
          <w:p w14:paraId="53100473" w14:textId="77777777" w:rsidR="00B120EF" w:rsidRPr="00B120EF" w:rsidRDefault="00B120EF" w:rsidP="00B120EF">
            <w:pPr>
              <w:rPr>
                <w:rFonts w:cstheme="minorHAnsi"/>
                <w:sz w:val="24"/>
                <w:szCs w:val="24"/>
              </w:rPr>
            </w:pPr>
          </w:p>
        </w:tc>
        <w:tc>
          <w:tcPr>
            <w:tcW w:w="1276" w:type="dxa"/>
          </w:tcPr>
          <w:p w14:paraId="288791C9" w14:textId="77777777" w:rsidR="00B120EF" w:rsidRPr="00B120EF" w:rsidRDefault="00B120EF" w:rsidP="00B120EF">
            <w:pPr>
              <w:jc w:val="center"/>
              <w:rPr>
                <w:rFonts w:cstheme="minorHAnsi"/>
                <w:sz w:val="24"/>
                <w:szCs w:val="24"/>
              </w:rPr>
            </w:pPr>
            <w:r w:rsidRPr="00B120EF">
              <w:rPr>
                <w:rFonts w:cstheme="minorHAnsi"/>
                <w:sz w:val="24"/>
                <w:szCs w:val="24"/>
              </w:rPr>
              <w:t>Our Result</w:t>
            </w:r>
          </w:p>
        </w:tc>
        <w:tc>
          <w:tcPr>
            <w:tcW w:w="1276" w:type="dxa"/>
          </w:tcPr>
          <w:p w14:paraId="73F095F9" w14:textId="77777777" w:rsidR="00B120EF" w:rsidRPr="00B120EF" w:rsidRDefault="00B120EF" w:rsidP="00B120EF">
            <w:pPr>
              <w:jc w:val="center"/>
              <w:rPr>
                <w:rFonts w:cstheme="minorHAnsi"/>
                <w:sz w:val="24"/>
                <w:szCs w:val="24"/>
              </w:rPr>
            </w:pPr>
            <w:r w:rsidRPr="00B120EF">
              <w:rPr>
                <w:rFonts w:cstheme="minorHAnsi"/>
                <w:sz w:val="24"/>
                <w:szCs w:val="24"/>
              </w:rPr>
              <w:t xml:space="preserve">Nie et al study </w:t>
            </w:r>
            <w:r w:rsidRPr="00B120EF">
              <w:rPr>
                <w:rFonts w:cstheme="minorHAnsi"/>
                <w:sz w:val="24"/>
                <w:szCs w:val="24"/>
              </w:rPr>
              <w:fldChar w:fldCharType="begin"/>
            </w:r>
            <w:r w:rsidRPr="00B120EF">
              <w:rPr>
                <w:rFonts w:cstheme="minorHAnsi"/>
                <w:sz w:val="24"/>
                <w:szCs w:val="24"/>
              </w:rPr>
              <w:instrText xml:space="preserve"> ADDIN ZOTERO_ITEM CSL_CITATION {"citationID":"ht0pZrsO","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p>
        </w:tc>
        <w:tc>
          <w:tcPr>
            <w:tcW w:w="879" w:type="dxa"/>
          </w:tcPr>
          <w:p w14:paraId="6FB65602" w14:textId="77777777" w:rsidR="00B120EF" w:rsidRPr="00B120EF" w:rsidRDefault="00B120EF" w:rsidP="00B120EF">
            <w:pPr>
              <w:jc w:val="center"/>
              <w:rPr>
                <w:rFonts w:cstheme="minorHAnsi"/>
                <w:sz w:val="24"/>
                <w:szCs w:val="24"/>
              </w:rPr>
            </w:pPr>
            <w:r w:rsidRPr="00B120EF">
              <w:rPr>
                <w:rFonts w:cstheme="minorHAnsi"/>
                <w:sz w:val="24"/>
                <w:szCs w:val="24"/>
              </w:rPr>
              <w:t>Z-Score</w:t>
            </w:r>
          </w:p>
        </w:tc>
        <w:tc>
          <w:tcPr>
            <w:tcW w:w="1276" w:type="dxa"/>
          </w:tcPr>
          <w:p w14:paraId="410E81F0" w14:textId="77777777" w:rsidR="00B120EF" w:rsidRPr="00B120EF" w:rsidRDefault="00B120EF" w:rsidP="00B120EF">
            <w:pPr>
              <w:jc w:val="center"/>
              <w:rPr>
                <w:rFonts w:cstheme="minorHAnsi"/>
                <w:sz w:val="24"/>
                <w:szCs w:val="24"/>
              </w:rPr>
            </w:pPr>
            <w:r w:rsidRPr="00B120EF">
              <w:rPr>
                <w:rFonts w:cstheme="minorHAnsi"/>
                <w:sz w:val="24"/>
                <w:szCs w:val="24"/>
              </w:rPr>
              <w:t>Our Result</w:t>
            </w:r>
          </w:p>
        </w:tc>
        <w:tc>
          <w:tcPr>
            <w:tcW w:w="1289" w:type="dxa"/>
          </w:tcPr>
          <w:p w14:paraId="649BADBA" w14:textId="77777777" w:rsidR="00B120EF" w:rsidRPr="00B120EF" w:rsidRDefault="00B120EF" w:rsidP="00B120EF">
            <w:pPr>
              <w:jc w:val="center"/>
              <w:rPr>
                <w:rFonts w:cstheme="minorHAnsi"/>
                <w:sz w:val="24"/>
                <w:szCs w:val="24"/>
              </w:rPr>
            </w:pPr>
            <w:r w:rsidRPr="00B120EF">
              <w:rPr>
                <w:rFonts w:cstheme="minorHAnsi"/>
                <w:sz w:val="24"/>
                <w:szCs w:val="24"/>
              </w:rPr>
              <w:t xml:space="preserve">Nie et al study </w:t>
            </w:r>
            <w:r w:rsidRPr="00B120EF">
              <w:rPr>
                <w:rFonts w:cstheme="minorHAnsi"/>
                <w:sz w:val="24"/>
                <w:szCs w:val="24"/>
              </w:rPr>
              <w:fldChar w:fldCharType="begin"/>
            </w:r>
            <w:r w:rsidRPr="00B120EF">
              <w:rPr>
                <w:rFonts w:cstheme="minorHAnsi"/>
                <w:sz w:val="24"/>
                <w:szCs w:val="24"/>
              </w:rPr>
              <w:instrText xml:space="preserve"> ADDIN ZOTERO_ITEM CSL_CITATION {"citationID":"P38ImwNw","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p>
        </w:tc>
        <w:tc>
          <w:tcPr>
            <w:tcW w:w="978" w:type="dxa"/>
          </w:tcPr>
          <w:p w14:paraId="436494BB" w14:textId="77777777" w:rsidR="00B120EF" w:rsidRPr="00B120EF" w:rsidRDefault="00B120EF" w:rsidP="00B120EF">
            <w:pPr>
              <w:jc w:val="center"/>
              <w:rPr>
                <w:rFonts w:cstheme="minorHAnsi"/>
                <w:sz w:val="24"/>
                <w:szCs w:val="24"/>
              </w:rPr>
            </w:pPr>
            <w:r w:rsidRPr="00B120EF">
              <w:rPr>
                <w:rFonts w:cstheme="minorHAnsi"/>
                <w:sz w:val="24"/>
                <w:szCs w:val="24"/>
              </w:rPr>
              <w:t>Z-Score</w:t>
            </w:r>
          </w:p>
        </w:tc>
      </w:tr>
      <w:tr w:rsidR="00B120EF" w:rsidRPr="00B120EF" w14:paraId="1F08ECAF" w14:textId="77777777" w:rsidTr="00472433">
        <w:tc>
          <w:tcPr>
            <w:tcW w:w="2381" w:type="dxa"/>
            <w:vAlign w:val="bottom"/>
          </w:tcPr>
          <w:p w14:paraId="23C0D8EE" w14:textId="77777777" w:rsidR="00B120EF" w:rsidRPr="00B120EF" w:rsidRDefault="00B120EF" w:rsidP="00B120EF">
            <w:pPr>
              <w:rPr>
                <w:rFonts w:cstheme="minorHAnsi"/>
                <w:sz w:val="24"/>
                <w:szCs w:val="24"/>
              </w:rPr>
            </w:pPr>
            <w:r w:rsidRPr="00B120EF">
              <w:rPr>
                <w:rFonts w:cstheme="minorHAnsi"/>
                <w:b/>
                <w:bCs/>
                <w:color w:val="000000"/>
                <w:sz w:val="24"/>
                <w:szCs w:val="24"/>
              </w:rPr>
              <w:t>Random Forest</w:t>
            </w:r>
          </w:p>
        </w:tc>
        <w:tc>
          <w:tcPr>
            <w:tcW w:w="1276" w:type="dxa"/>
            <w:vAlign w:val="bottom"/>
          </w:tcPr>
          <w:p w14:paraId="384ED5F0" w14:textId="77777777" w:rsidR="00B120EF" w:rsidRPr="00B120EF" w:rsidRDefault="00B120EF" w:rsidP="00B120EF">
            <w:pPr>
              <w:jc w:val="center"/>
              <w:rPr>
                <w:rFonts w:cstheme="minorHAnsi"/>
                <w:sz w:val="24"/>
                <w:szCs w:val="24"/>
              </w:rPr>
            </w:pPr>
          </w:p>
        </w:tc>
        <w:tc>
          <w:tcPr>
            <w:tcW w:w="1276" w:type="dxa"/>
          </w:tcPr>
          <w:p w14:paraId="437229DC" w14:textId="77777777" w:rsidR="00B120EF" w:rsidRPr="00B120EF" w:rsidRDefault="00B120EF" w:rsidP="00B120EF">
            <w:pPr>
              <w:jc w:val="center"/>
              <w:rPr>
                <w:rFonts w:cstheme="minorHAnsi"/>
                <w:sz w:val="24"/>
                <w:szCs w:val="24"/>
              </w:rPr>
            </w:pPr>
          </w:p>
        </w:tc>
        <w:tc>
          <w:tcPr>
            <w:tcW w:w="879" w:type="dxa"/>
          </w:tcPr>
          <w:p w14:paraId="0DBCB651" w14:textId="77777777" w:rsidR="00B120EF" w:rsidRPr="00B120EF" w:rsidRDefault="00B120EF" w:rsidP="00B120EF">
            <w:pPr>
              <w:jc w:val="center"/>
              <w:rPr>
                <w:rFonts w:cstheme="minorHAnsi"/>
                <w:sz w:val="24"/>
                <w:szCs w:val="24"/>
              </w:rPr>
            </w:pPr>
          </w:p>
        </w:tc>
        <w:tc>
          <w:tcPr>
            <w:tcW w:w="1276" w:type="dxa"/>
            <w:vAlign w:val="bottom"/>
          </w:tcPr>
          <w:p w14:paraId="1BAAE94A" w14:textId="77777777" w:rsidR="00B120EF" w:rsidRPr="00B120EF" w:rsidRDefault="00B120EF" w:rsidP="00B120EF">
            <w:pPr>
              <w:jc w:val="center"/>
              <w:rPr>
                <w:rFonts w:cstheme="minorHAnsi"/>
                <w:sz w:val="24"/>
                <w:szCs w:val="24"/>
              </w:rPr>
            </w:pPr>
          </w:p>
        </w:tc>
        <w:tc>
          <w:tcPr>
            <w:tcW w:w="1289" w:type="dxa"/>
          </w:tcPr>
          <w:p w14:paraId="06C487A4" w14:textId="77777777" w:rsidR="00B120EF" w:rsidRPr="00B120EF" w:rsidRDefault="00B120EF" w:rsidP="00B120EF">
            <w:pPr>
              <w:jc w:val="center"/>
              <w:rPr>
                <w:rFonts w:cstheme="minorHAnsi"/>
                <w:sz w:val="24"/>
                <w:szCs w:val="24"/>
              </w:rPr>
            </w:pPr>
          </w:p>
        </w:tc>
        <w:tc>
          <w:tcPr>
            <w:tcW w:w="978" w:type="dxa"/>
          </w:tcPr>
          <w:p w14:paraId="3C944431" w14:textId="77777777" w:rsidR="00B120EF" w:rsidRPr="00B120EF" w:rsidRDefault="00B120EF" w:rsidP="00B120EF">
            <w:pPr>
              <w:jc w:val="center"/>
              <w:rPr>
                <w:rFonts w:cstheme="minorHAnsi"/>
                <w:sz w:val="24"/>
                <w:szCs w:val="24"/>
              </w:rPr>
            </w:pPr>
          </w:p>
        </w:tc>
      </w:tr>
      <w:tr w:rsidR="00B120EF" w:rsidRPr="00B120EF" w14:paraId="1888D16F" w14:textId="77777777" w:rsidTr="00472433">
        <w:tc>
          <w:tcPr>
            <w:tcW w:w="2381" w:type="dxa"/>
            <w:vAlign w:val="bottom"/>
          </w:tcPr>
          <w:p w14:paraId="346CCA18" w14:textId="77777777" w:rsidR="00B120EF" w:rsidRPr="00B120EF" w:rsidRDefault="00B120EF" w:rsidP="00B120EF">
            <w:pPr>
              <w:rPr>
                <w:rFonts w:cstheme="minorHAnsi"/>
                <w:sz w:val="24"/>
                <w:szCs w:val="24"/>
              </w:rPr>
            </w:pPr>
            <w:r w:rsidRPr="00B120EF">
              <w:rPr>
                <w:rFonts w:cstheme="minorHAnsi"/>
                <w:color w:val="000000"/>
                <w:sz w:val="24"/>
                <w:szCs w:val="24"/>
              </w:rPr>
              <w:t>Full Features</w:t>
            </w:r>
          </w:p>
        </w:tc>
        <w:tc>
          <w:tcPr>
            <w:tcW w:w="1276" w:type="dxa"/>
            <w:vAlign w:val="bottom"/>
          </w:tcPr>
          <w:p w14:paraId="4C91D05D" w14:textId="7311F006" w:rsidR="00B120EF" w:rsidRPr="00B120EF" w:rsidRDefault="000557C0" w:rsidP="00B120EF">
            <w:pPr>
              <w:jc w:val="center"/>
              <w:rPr>
                <w:rFonts w:cstheme="minorHAnsi"/>
                <w:sz w:val="24"/>
                <w:szCs w:val="24"/>
              </w:rPr>
            </w:pPr>
            <w:ins w:id="88" w:author="John-Jose Nunez" w:date="2021-09-18T10:05:00Z">
              <w:r>
                <w:rPr>
                  <w:rFonts w:cstheme="minorHAnsi"/>
                  <w:color w:val="000000"/>
                  <w:sz w:val="24"/>
                  <w:szCs w:val="24"/>
                </w:rPr>
                <w:t>72%</w:t>
              </w:r>
            </w:ins>
            <w:del w:id="89" w:author="John-Jose Nunez" w:date="2021-09-18T10:05:00Z">
              <w:r w:rsidR="00B120EF" w:rsidRPr="00B120EF" w:rsidDel="000557C0">
                <w:rPr>
                  <w:rFonts w:cstheme="minorHAnsi"/>
                  <w:color w:val="000000"/>
                  <w:sz w:val="24"/>
                  <w:szCs w:val="24"/>
                </w:rPr>
                <w:delText>73%</w:delText>
              </w:r>
            </w:del>
          </w:p>
        </w:tc>
        <w:tc>
          <w:tcPr>
            <w:tcW w:w="1276" w:type="dxa"/>
          </w:tcPr>
          <w:p w14:paraId="10F34ADE" w14:textId="77777777" w:rsidR="00B120EF" w:rsidRPr="00B120EF" w:rsidRDefault="00B120EF" w:rsidP="00B120EF">
            <w:pPr>
              <w:jc w:val="center"/>
              <w:rPr>
                <w:rFonts w:cstheme="minorHAnsi"/>
                <w:sz w:val="24"/>
                <w:szCs w:val="24"/>
              </w:rPr>
            </w:pPr>
            <w:r w:rsidRPr="00B120EF">
              <w:rPr>
                <w:rFonts w:cstheme="minorHAnsi"/>
                <w:sz w:val="24"/>
                <w:szCs w:val="24"/>
              </w:rPr>
              <w:t>70%</w:t>
            </w:r>
          </w:p>
        </w:tc>
        <w:tc>
          <w:tcPr>
            <w:tcW w:w="879" w:type="dxa"/>
          </w:tcPr>
          <w:p w14:paraId="608BDA46" w14:textId="77777777" w:rsidR="00B120EF" w:rsidRPr="00B120EF" w:rsidRDefault="00B120EF" w:rsidP="00B120EF">
            <w:pPr>
              <w:jc w:val="center"/>
              <w:rPr>
                <w:rFonts w:cstheme="minorHAnsi"/>
                <w:sz w:val="24"/>
                <w:szCs w:val="24"/>
              </w:rPr>
            </w:pPr>
            <w:r w:rsidRPr="00B120EF">
              <w:rPr>
                <w:rFonts w:cstheme="minorHAnsi"/>
                <w:sz w:val="24"/>
                <w:szCs w:val="24"/>
              </w:rPr>
              <w:t>-10</w:t>
            </w:r>
          </w:p>
        </w:tc>
        <w:tc>
          <w:tcPr>
            <w:tcW w:w="1276" w:type="dxa"/>
            <w:vAlign w:val="bottom"/>
          </w:tcPr>
          <w:p w14:paraId="70418F09" w14:textId="12FF25F1" w:rsidR="00B120EF" w:rsidRPr="00B120EF" w:rsidRDefault="000557C0" w:rsidP="00B120EF">
            <w:pPr>
              <w:jc w:val="center"/>
              <w:rPr>
                <w:rFonts w:cstheme="minorHAnsi"/>
                <w:sz w:val="24"/>
                <w:szCs w:val="24"/>
              </w:rPr>
            </w:pPr>
            <w:ins w:id="90" w:author="John-Jose Nunez" w:date="2021-09-18T10:06:00Z">
              <w:r>
                <w:rPr>
                  <w:rFonts w:cstheme="minorHAnsi"/>
                  <w:color w:val="000000"/>
                  <w:sz w:val="24"/>
                  <w:szCs w:val="24"/>
                </w:rPr>
                <w:t>0.79</w:t>
              </w:r>
            </w:ins>
            <w:del w:id="91" w:author="John-Jose Nunez" w:date="2021-09-18T10:05:00Z">
              <w:r w:rsidR="00B120EF" w:rsidRPr="00B120EF" w:rsidDel="000557C0">
                <w:rPr>
                  <w:rFonts w:cstheme="minorHAnsi"/>
                  <w:color w:val="000000"/>
                  <w:sz w:val="24"/>
                  <w:szCs w:val="24"/>
                </w:rPr>
                <w:delText>0.80</w:delText>
              </w:r>
            </w:del>
          </w:p>
        </w:tc>
        <w:tc>
          <w:tcPr>
            <w:tcW w:w="1289" w:type="dxa"/>
          </w:tcPr>
          <w:p w14:paraId="1E1943C8" w14:textId="77777777" w:rsidR="00B120EF" w:rsidRPr="00B120EF" w:rsidRDefault="00B120EF" w:rsidP="00B120EF">
            <w:pPr>
              <w:jc w:val="center"/>
              <w:rPr>
                <w:rFonts w:cstheme="minorHAnsi"/>
                <w:sz w:val="24"/>
                <w:szCs w:val="24"/>
              </w:rPr>
            </w:pPr>
            <w:r w:rsidRPr="00B120EF">
              <w:rPr>
                <w:rFonts w:cstheme="minorHAnsi"/>
                <w:sz w:val="24"/>
                <w:szCs w:val="24"/>
              </w:rPr>
              <w:t>0.78</w:t>
            </w:r>
          </w:p>
        </w:tc>
        <w:tc>
          <w:tcPr>
            <w:tcW w:w="978" w:type="dxa"/>
          </w:tcPr>
          <w:p w14:paraId="4A4A1EB5"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-18</w:t>
            </w:r>
          </w:p>
        </w:tc>
      </w:tr>
      <w:tr w:rsidR="00B120EF" w:rsidRPr="00B120EF" w14:paraId="0009FB3C" w14:textId="77777777" w:rsidTr="00472433">
        <w:tc>
          <w:tcPr>
            <w:tcW w:w="2381" w:type="dxa"/>
            <w:vAlign w:val="bottom"/>
          </w:tcPr>
          <w:p w14:paraId="53D75455" w14:textId="77777777" w:rsidR="00B120EF" w:rsidRPr="00B120EF" w:rsidRDefault="00B120EF" w:rsidP="00B120EF">
            <w:pPr>
              <w:rPr>
                <w:rFonts w:cstheme="minorHAnsi"/>
                <w:sz w:val="24"/>
                <w:szCs w:val="24"/>
              </w:rPr>
            </w:pPr>
            <w:r w:rsidRPr="00B120EF">
              <w:rPr>
                <w:rFonts w:cstheme="minorHAnsi"/>
                <w:sz w:val="24"/>
                <w:szCs w:val="24"/>
              </w:rPr>
              <w:t>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tc>
        <w:tc>
          <w:tcPr>
            <w:tcW w:w="1276" w:type="dxa"/>
            <w:vAlign w:val="bottom"/>
          </w:tcPr>
          <w:p w14:paraId="06CB25E3" w14:textId="6F3C668E" w:rsidR="00B120EF" w:rsidRPr="00B120EF" w:rsidRDefault="000557C0" w:rsidP="00B120EF">
            <w:pPr>
              <w:jc w:val="center"/>
              <w:rPr>
                <w:rFonts w:cstheme="minorHAnsi"/>
                <w:sz w:val="24"/>
                <w:szCs w:val="24"/>
              </w:rPr>
            </w:pPr>
            <w:ins w:id="92" w:author="John-Jose Nunez" w:date="2021-09-18T10:06:00Z">
              <w:r>
                <w:rPr>
                  <w:rFonts w:cstheme="minorHAnsi"/>
                  <w:color w:val="000000"/>
                  <w:sz w:val="24"/>
                  <w:szCs w:val="24"/>
                </w:rPr>
                <w:t>71%</w:t>
              </w:r>
            </w:ins>
            <w:del w:id="93" w:author="John-Jose Nunez" w:date="2021-09-18T10:06:00Z">
              <w:r w:rsidR="00B120EF" w:rsidRPr="00B120EF" w:rsidDel="000557C0">
                <w:rPr>
                  <w:rFonts w:cstheme="minorHAnsi"/>
                  <w:color w:val="000000"/>
                  <w:sz w:val="24"/>
                  <w:szCs w:val="24"/>
                </w:rPr>
                <w:delText>72%</w:delText>
              </w:r>
            </w:del>
          </w:p>
        </w:tc>
        <w:tc>
          <w:tcPr>
            <w:tcW w:w="1276" w:type="dxa"/>
          </w:tcPr>
          <w:p w14:paraId="3A79233F" w14:textId="77777777" w:rsidR="00B120EF" w:rsidRPr="00B120EF" w:rsidRDefault="00B120EF" w:rsidP="00B120EF">
            <w:pPr>
              <w:jc w:val="center"/>
              <w:rPr>
                <w:rFonts w:cstheme="minorHAnsi"/>
                <w:sz w:val="24"/>
                <w:szCs w:val="24"/>
              </w:rPr>
            </w:pPr>
            <w:r w:rsidRPr="00B120EF">
              <w:rPr>
                <w:rFonts w:cstheme="minorHAnsi"/>
                <w:sz w:val="24"/>
                <w:szCs w:val="24"/>
              </w:rPr>
              <w:t>68%</w:t>
            </w:r>
          </w:p>
        </w:tc>
        <w:tc>
          <w:tcPr>
            <w:tcW w:w="879" w:type="dxa"/>
          </w:tcPr>
          <w:p w14:paraId="544A010D" w14:textId="5C179BF4" w:rsidR="00B120EF" w:rsidRPr="00B120EF" w:rsidRDefault="00B120EF" w:rsidP="00B120EF">
            <w:pPr>
              <w:jc w:val="center"/>
              <w:rPr>
                <w:rFonts w:cstheme="minorHAnsi"/>
                <w:sz w:val="24"/>
                <w:szCs w:val="24"/>
              </w:rPr>
            </w:pPr>
            <w:r w:rsidRPr="00B120EF">
              <w:rPr>
                <w:rFonts w:cstheme="minorHAnsi"/>
                <w:sz w:val="24"/>
                <w:szCs w:val="24"/>
              </w:rPr>
              <w:t>-</w:t>
            </w:r>
            <w:ins w:id="94" w:author="John-Jose Nunez" w:date="2021-10-08T13:27:00Z">
              <w:r w:rsidR="00E7394B">
                <w:rPr>
                  <w:rFonts w:cstheme="minorHAnsi"/>
                  <w:sz w:val="24"/>
                  <w:szCs w:val="24"/>
                </w:rPr>
                <w:t>10</w:t>
              </w:r>
            </w:ins>
            <w:del w:id="95" w:author="John-Jose Nunez" w:date="2021-10-08T13:27:00Z">
              <w:r w:rsidRPr="00B120EF" w:rsidDel="00E7394B">
                <w:rPr>
                  <w:rFonts w:cstheme="minorHAnsi"/>
                  <w:sz w:val="24"/>
                  <w:szCs w:val="24"/>
                </w:rPr>
                <w:delText>11</w:delText>
              </w:r>
            </w:del>
          </w:p>
        </w:tc>
        <w:tc>
          <w:tcPr>
            <w:tcW w:w="1276" w:type="dxa"/>
            <w:vAlign w:val="bottom"/>
          </w:tcPr>
          <w:p w14:paraId="36172F68" w14:textId="66F046C6" w:rsidR="00B120EF" w:rsidRPr="00B120EF" w:rsidRDefault="000557C0" w:rsidP="00B120EF">
            <w:pPr>
              <w:jc w:val="center"/>
              <w:rPr>
                <w:rFonts w:cstheme="minorHAnsi"/>
                <w:sz w:val="24"/>
                <w:szCs w:val="24"/>
              </w:rPr>
            </w:pPr>
            <w:ins w:id="96" w:author="John-Jose Nunez" w:date="2021-09-18T10:06:00Z">
              <w:r>
                <w:rPr>
                  <w:rFonts w:cstheme="minorHAnsi"/>
                  <w:color w:val="000000"/>
                  <w:sz w:val="24"/>
                  <w:szCs w:val="24"/>
                </w:rPr>
                <w:t>0.78</w:t>
              </w:r>
            </w:ins>
            <w:del w:id="97" w:author="John-Jose Nunez" w:date="2021-09-18T10:06:00Z">
              <w:r w:rsidR="00B120EF" w:rsidRPr="00B120EF" w:rsidDel="000557C0">
                <w:rPr>
                  <w:rFonts w:cstheme="minorHAnsi"/>
                  <w:color w:val="000000"/>
                  <w:sz w:val="24"/>
                  <w:szCs w:val="24"/>
                </w:rPr>
                <w:delText>0.79</w:delText>
              </w:r>
            </w:del>
          </w:p>
        </w:tc>
        <w:tc>
          <w:tcPr>
            <w:tcW w:w="1289" w:type="dxa"/>
          </w:tcPr>
          <w:p w14:paraId="328280E6" w14:textId="77777777" w:rsidR="00B120EF" w:rsidRPr="00B120EF" w:rsidRDefault="00B120EF" w:rsidP="00B120EF">
            <w:pPr>
              <w:jc w:val="center"/>
              <w:rPr>
                <w:rFonts w:cstheme="minorHAnsi"/>
                <w:sz w:val="24"/>
                <w:szCs w:val="24"/>
              </w:rPr>
            </w:pPr>
            <w:r w:rsidRPr="00B120EF">
              <w:rPr>
                <w:rFonts w:cstheme="minorHAnsi"/>
                <w:sz w:val="24"/>
                <w:szCs w:val="24"/>
              </w:rPr>
              <w:t>0.77</w:t>
            </w:r>
          </w:p>
        </w:tc>
        <w:tc>
          <w:tcPr>
            <w:tcW w:w="978" w:type="dxa"/>
          </w:tcPr>
          <w:p w14:paraId="5397C268" w14:textId="10C6B7E9"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98" w:author="John-Jose Nunez" w:date="2021-10-08T13:27:00Z">
              <w:r w:rsidR="00E7394B">
                <w:rPr>
                  <w:rFonts w:cstheme="minorHAnsi"/>
                  <w:color w:val="000000"/>
                  <w:sz w:val="24"/>
                  <w:szCs w:val="24"/>
                </w:rPr>
                <w:t>5</w:t>
              </w:r>
            </w:ins>
            <w:del w:id="99" w:author="John-Jose Nunez" w:date="2021-10-08T13:27:00Z">
              <w:r w:rsidRPr="00B120EF" w:rsidDel="00E7394B">
                <w:rPr>
                  <w:rFonts w:cstheme="minorHAnsi"/>
                  <w:color w:val="000000"/>
                  <w:sz w:val="24"/>
                  <w:szCs w:val="24"/>
                </w:rPr>
                <w:delText>9</w:delText>
              </w:r>
            </w:del>
          </w:p>
        </w:tc>
      </w:tr>
      <w:tr w:rsidR="00B120EF" w:rsidRPr="00B120EF" w14:paraId="3117B7C5" w14:textId="77777777" w:rsidTr="00472433">
        <w:tc>
          <w:tcPr>
            <w:tcW w:w="2381" w:type="dxa"/>
            <w:vAlign w:val="bottom"/>
          </w:tcPr>
          <w:p w14:paraId="19F7CC0B" w14:textId="77777777" w:rsidR="00B120EF" w:rsidRPr="00B120EF" w:rsidRDefault="00B120EF" w:rsidP="00B120EF">
            <w:pPr>
              <w:rPr>
                <w:rFonts w:cstheme="minorHAnsi"/>
                <w:sz w:val="24"/>
                <w:szCs w:val="24"/>
              </w:rPr>
            </w:pPr>
            <w:r w:rsidRPr="00B120EF">
              <w:rPr>
                <w:rFonts w:cstheme="minorHAnsi"/>
                <w:color w:val="000000"/>
                <w:sz w:val="24"/>
                <w:szCs w:val="24"/>
              </w:rPr>
              <w:t>Elastic Net</w:t>
            </w:r>
          </w:p>
        </w:tc>
        <w:tc>
          <w:tcPr>
            <w:tcW w:w="1276" w:type="dxa"/>
            <w:vAlign w:val="bottom"/>
          </w:tcPr>
          <w:p w14:paraId="525B9205" w14:textId="764C206C" w:rsidR="00B120EF" w:rsidRPr="00B120EF" w:rsidRDefault="00472433" w:rsidP="00B120EF">
            <w:pPr>
              <w:jc w:val="center"/>
              <w:rPr>
                <w:rFonts w:cstheme="minorHAnsi"/>
                <w:sz w:val="24"/>
                <w:szCs w:val="24"/>
              </w:rPr>
            </w:pPr>
            <w:ins w:id="100" w:author="John-Jose Nunez" w:date="2021-09-18T10:06:00Z">
              <w:r>
                <w:rPr>
                  <w:rFonts w:cstheme="minorHAnsi"/>
                  <w:color w:val="000000"/>
                  <w:sz w:val="24"/>
                  <w:szCs w:val="24"/>
                </w:rPr>
                <w:t>69%</w:t>
              </w:r>
            </w:ins>
            <w:del w:id="101" w:author="John-Jose Nunez" w:date="2021-09-18T10:06:00Z">
              <w:r w:rsidR="00B120EF" w:rsidRPr="00B120EF" w:rsidDel="00472433">
                <w:rPr>
                  <w:rFonts w:cstheme="minorHAnsi"/>
                  <w:color w:val="000000"/>
                  <w:sz w:val="24"/>
                  <w:szCs w:val="24"/>
                </w:rPr>
                <w:delText>72%</w:delText>
              </w:r>
            </w:del>
          </w:p>
        </w:tc>
        <w:tc>
          <w:tcPr>
            <w:tcW w:w="1276" w:type="dxa"/>
          </w:tcPr>
          <w:p w14:paraId="1DFDB104" w14:textId="77777777" w:rsidR="00B120EF" w:rsidRPr="00B120EF" w:rsidRDefault="00B120EF" w:rsidP="00B120EF">
            <w:pPr>
              <w:jc w:val="center"/>
              <w:rPr>
                <w:rFonts w:cstheme="minorHAnsi"/>
                <w:sz w:val="24"/>
                <w:szCs w:val="24"/>
              </w:rPr>
            </w:pPr>
            <w:r w:rsidRPr="00B120EF">
              <w:rPr>
                <w:rFonts w:cstheme="minorHAnsi"/>
                <w:sz w:val="24"/>
                <w:szCs w:val="24"/>
              </w:rPr>
              <w:t>69%</w:t>
            </w:r>
          </w:p>
        </w:tc>
        <w:tc>
          <w:tcPr>
            <w:tcW w:w="879" w:type="dxa"/>
          </w:tcPr>
          <w:p w14:paraId="287C96A2" w14:textId="7EE33DDF" w:rsidR="00B120EF" w:rsidRPr="00B120EF" w:rsidRDefault="00B120EF" w:rsidP="00B120EF">
            <w:pPr>
              <w:jc w:val="center"/>
              <w:rPr>
                <w:rFonts w:cstheme="minorHAnsi"/>
                <w:sz w:val="24"/>
                <w:szCs w:val="24"/>
              </w:rPr>
            </w:pPr>
            <w:del w:id="102" w:author="John-Jose Nunez" w:date="2021-10-08T13:27:00Z">
              <w:r w:rsidRPr="00B120EF" w:rsidDel="00E7394B">
                <w:rPr>
                  <w:rFonts w:cstheme="minorHAnsi"/>
                  <w:sz w:val="24"/>
                  <w:szCs w:val="24"/>
                </w:rPr>
                <w:delText>-</w:delText>
              </w:r>
            </w:del>
            <w:ins w:id="103" w:author="John-Jose Nunez" w:date="2021-10-08T13:29:00Z">
              <w:r w:rsidR="00E7394B">
                <w:rPr>
                  <w:rFonts w:cstheme="minorHAnsi"/>
                  <w:sz w:val="24"/>
                  <w:szCs w:val="24"/>
                </w:rPr>
                <w:t>0.2</w:t>
              </w:r>
            </w:ins>
            <w:del w:id="104" w:author="John-Jose Nunez" w:date="2021-10-08T13:27:00Z">
              <w:r w:rsidRPr="00B120EF" w:rsidDel="00E7394B">
                <w:rPr>
                  <w:rFonts w:cstheme="minorHAnsi"/>
                  <w:sz w:val="24"/>
                  <w:szCs w:val="24"/>
                </w:rPr>
                <w:delText>4</w:delText>
              </w:r>
            </w:del>
          </w:p>
        </w:tc>
        <w:tc>
          <w:tcPr>
            <w:tcW w:w="1276" w:type="dxa"/>
            <w:vAlign w:val="bottom"/>
          </w:tcPr>
          <w:p w14:paraId="4EAB96D3" w14:textId="368E41AE" w:rsidR="00B120EF" w:rsidRPr="00B120EF" w:rsidRDefault="00472433" w:rsidP="00B120EF">
            <w:pPr>
              <w:jc w:val="center"/>
              <w:rPr>
                <w:rFonts w:cstheme="minorHAnsi"/>
                <w:sz w:val="24"/>
                <w:szCs w:val="24"/>
              </w:rPr>
            </w:pPr>
            <w:ins w:id="105" w:author="John-Jose Nunez" w:date="2021-09-18T10:06:00Z">
              <w:r>
                <w:rPr>
                  <w:rFonts w:cstheme="minorHAnsi"/>
                  <w:color w:val="000000"/>
                  <w:sz w:val="24"/>
                  <w:szCs w:val="24"/>
                </w:rPr>
                <w:t>0.76</w:t>
              </w:r>
            </w:ins>
            <w:del w:id="106" w:author="John-Jose Nunez" w:date="2021-09-18T10:06:00Z">
              <w:r w:rsidR="00B120EF" w:rsidRPr="00B120EF" w:rsidDel="00472433">
                <w:rPr>
                  <w:rFonts w:cstheme="minorHAnsi"/>
                  <w:color w:val="000000"/>
                  <w:sz w:val="24"/>
                  <w:szCs w:val="24"/>
                </w:rPr>
                <w:delText>0.79</w:delText>
              </w:r>
            </w:del>
          </w:p>
        </w:tc>
        <w:tc>
          <w:tcPr>
            <w:tcW w:w="1289" w:type="dxa"/>
          </w:tcPr>
          <w:p w14:paraId="27C5EB8E" w14:textId="77777777" w:rsidR="00B120EF" w:rsidRPr="00B120EF" w:rsidRDefault="00B120EF" w:rsidP="00B120EF">
            <w:pPr>
              <w:jc w:val="center"/>
              <w:rPr>
                <w:rFonts w:cstheme="minorHAnsi"/>
                <w:sz w:val="24"/>
                <w:szCs w:val="24"/>
              </w:rPr>
            </w:pPr>
            <w:r w:rsidRPr="00B120EF">
              <w:rPr>
                <w:rFonts w:cstheme="minorHAnsi"/>
                <w:sz w:val="24"/>
                <w:szCs w:val="24"/>
              </w:rPr>
              <w:t>0.76</w:t>
            </w:r>
          </w:p>
        </w:tc>
        <w:tc>
          <w:tcPr>
            <w:tcW w:w="978" w:type="dxa"/>
          </w:tcPr>
          <w:p w14:paraId="6EEA6453" w14:textId="7EE1D391" w:rsidR="00B120EF" w:rsidRPr="00B120EF" w:rsidRDefault="00B120EF" w:rsidP="00B120EF">
            <w:pPr>
              <w:jc w:val="center"/>
              <w:rPr>
                <w:rFonts w:cstheme="minorHAnsi"/>
                <w:color w:val="000000"/>
                <w:sz w:val="24"/>
                <w:szCs w:val="24"/>
              </w:rPr>
            </w:pPr>
            <w:del w:id="107" w:author="John-Jose Nunez" w:date="2021-10-08T13:27:00Z">
              <w:r w:rsidRPr="00B120EF" w:rsidDel="00E7394B">
                <w:rPr>
                  <w:rFonts w:cstheme="minorHAnsi"/>
                  <w:color w:val="000000"/>
                  <w:sz w:val="24"/>
                  <w:szCs w:val="24"/>
                </w:rPr>
                <w:delText>-</w:delText>
              </w:r>
            </w:del>
            <w:ins w:id="108" w:author="John-Jose Nunez" w:date="2021-10-08T13:29:00Z">
              <w:r w:rsidR="00E7394B">
                <w:rPr>
                  <w:rFonts w:cstheme="minorHAnsi"/>
                  <w:color w:val="000000"/>
                  <w:sz w:val="24"/>
                  <w:szCs w:val="24"/>
                </w:rPr>
                <w:t>0.2</w:t>
              </w:r>
            </w:ins>
            <w:del w:id="109" w:author="John-Jose Nunez" w:date="2021-10-08T13:27:00Z">
              <w:r w:rsidRPr="00B120EF" w:rsidDel="00E7394B">
                <w:rPr>
                  <w:rFonts w:cstheme="minorHAnsi"/>
                  <w:color w:val="000000"/>
                  <w:sz w:val="24"/>
                  <w:szCs w:val="24"/>
                </w:rPr>
                <w:delText>5</w:delText>
              </w:r>
            </w:del>
          </w:p>
        </w:tc>
      </w:tr>
      <w:tr w:rsidR="00B120EF" w:rsidRPr="00B120EF" w14:paraId="03326E5C" w14:textId="77777777" w:rsidTr="00472433">
        <w:tc>
          <w:tcPr>
            <w:tcW w:w="2381" w:type="dxa"/>
            <w:vAlign w:val="bottom"/>
          </w:tcPr>
          <w:p w14:paraId="75F1BE87" w14:textId="77777777" w:rsidR="00B120EF" w:rsidRPr="00B120EF" w:rsidRDefault="00B120EF" w:rsidP="00B120EF">
            <w:pPr>
              <w:rPr>
                <w:rFonts w:cstheme="minorHAnsi"/>
                <w:sz w:val="24"/>
                <w:szCs w:val="24"/>
              </w:rPr>
            </w:pPr>
            <w:r w:rsidRPr="00B120EF">
              <w:rPr>
                <w:rFonts w:cstheme="minorHAnsi"/>
                <w:b/>
                <w:bCs/>
                <w:color w:val="000000"/>
                <w:sz w:val="24"/>
                <w:szCs w:val="24"/>
              </w:rPr>
              <w:t>GBDT</w:t>
            </w:r>
          </w:p>
        </w:tc>
        <w:tc>
          <w:tcPr>
            <w:tcW w:w="1276" w:type="dxa"/>
            <w:vAlign w:val="bottom"/>
          </w:tcPr>
          <w:p w14:paraId="56274990" w14:textId="77777777" w:rsidR="00B120EF" w:rsidRPr="00B120EF" w:rsidRDefault="00B120EF" w:rsidP="00B120EF">
            <w:pPr>
              <w:jc w:val="center"/>
              <w:rPr>
                <w:rFonts w:cstheme="minorHAnsi"/>
                <w:sz w:val="24"/>
                <w:szCs w:val="24"/>
              </w:rPr>
            </w:pPr>
          </w:p>
        </w:tc>
        <w:tc>
          <w:tcPr>
            <w:tcW w:w="1276" w:type="dxa"/>
          </w:tcPr>
          <w:p w14:paraId="3C3DF15B" w14:textId="77777777" w:rsidR="00B120EF" w:rsidRPr="00B120EF" w:rsidRDefault="00B120EF" w:rsidP="00B120EF">
            <w:pPr>
              <w:jc w:val="center"/>
              <w:rPr>
                <w:rFonts w:cstheme="minorHAnsi"/>
                <w:sz w:val="24"/>
                <w:szCs w:val="24"/>
              </w:rPr>
            </w:pPr>
          </w:p>
        </w:tc>
        <w:tc>
          <w:tcPr>
            <w:tcW w:w="879" w:type="dxa"/>
          </w:tcPr>
          <w:p w14:paraId="2F60F3F2" w14:textId="77777777" w:rsidR="00B120EF" w:rsidRPr="00B120EF" w:rsidRDefault="00B120EF" w:rsidP="00B120EF">
            <w:pPr>
              <w:jc w:val="center"/>
              <w:rPr>
                <w:rFonts w:cstheme="minorHAnsi"/>
                <w:sz w:val="24"/>
                <w:szCs w:val="24"/>
              </w:rPr>
            </w:pPr>
          </w:p>
        </w:tc>
        <w:tc>
          <w:tcPr>
            <w:tcW w:w="1276" w:type="dxa"/>
            <w:vAlign w:val="bottom"/>
          </w:tcPr>
          <w:p w14:paraId="357B541F" w14:textId="77777777" w:rsidR="00B120EF" w:rsidRPr="00B120EF" w:rsidRDefault="00B120EF" w:rsidP="00B120EF">
            <w:pPr>
              <w:jc w:val="center"/>
              <w:rPr>
                <w:rFonts w:cstheme="minorHAnsi"/>
                <w:sz w:val="24"/>
                <w:szCs w:val="24"/>
              </w:rPr>
            </w:pPr>
          </w:p>
        </w:tc>
        <w:tc>
          <w:tcPr>
            <w:tcW w:w="1289" w:type="dxa"/>
          </w:tcPr>
          <w:p w14:paraId="5756EE7F" w14:textId="77777777" w:rsidR="00B120EF" w:rsidRPr="00B120EF" w:rsidRDefault="00B120EF" w:rsidP="00B120EF">
            <w:pPr>
              <w:jc w:val="center"/>
              <w:rPr>
                <w:rFonts w:cstheme="minorHAnsi"/>
                <w:sz w:val="24"/>
                <w:szCs w:val="24"/>
              </w:rPr>
            </w:pPr>
          </w:p>
        </w:tc>
        <w:tc>
          <w:tcPr>
            <w:tcW w:w="978" w:type="dxa"/>
          </w:tcPr>
          <w:p w14:paraId="3D0851AF" w14:textId="77777777" w:rsidR="00B120EF" w:rsidRPr="00B120EF" w:rsidRDefault="00B120EF" w:rsidP="00B120EF">
            <w:pPr>
              <w:jc w:val="center"/>
              <w:rPr>
                <w:rFonts w:cstheme="minorHAnsi"/>
                <w:sz w:val="24"/>
                <w:szCs w:val="24"/>
              </w:rPr>
            </w:pPr>
          </w:p>
        </w:tc>
      </w:tr>
      <w:tr w:rsidR="00B120EF" w:rsidRPr="00B120EF" w14:paraId="6B2EDE16" w14:textId="77777777" w:rsidTr="00472433">
        <w:tc>
          <w:tcPr>
            <w:tcW w:w="2381" w:type="dxa"/>
            <w:vAlign w:val="bottom"/>
          </w:tcPr>
          <w:p w14:paraId="40C07359" w14:textId="77777777" w:rsidR="00B120EF" w:rsidRPr="00B120EF" w:rsidRDefault="00B120EF" w:rsidP="00B120EF">
            <w:pPr>
              <w:rPr>
                <w:rFonts w:cstheme="minorHAnsi"/>
                <w:sz w:val="24"/>
                <w:szCs w:val="24"/>
              </w:rPr>
            </w:pPr>
            <w:r w:rsidRPr="00B120EF">
              <w:rPr>
                <w:rFonts w:cstheme="minorHAnsi"/>
                <w:color w:val="000000"/>
                <w:sz w:val="24"/>
                <w:szCs w:val="24"/>
              </w:rPr>
              <w:t>Full Features</w:t>
            </w:r>
          </w:p>
        </w:tc>
        <w:tc>
          <w:tcPr>
            <w:tcW w:w="1276" w:type="dxa"/>
            <w:vAlign w:val="bottom"/>
          </w:tcPr>
          <w:p w14:paraId="3215F274" w14:textId="72F201E5" w:rsidR="00B120EF" w:rsidRPr="00B120EF" w:rsidRDefault="000557C0" w:rsidP="00B120EF">
            <w:pPr>
              <w:jc w:val="center"/>
              <w:rPr>
                <w:rFonts w:cstheme="minorHAnsi"/>
                <w:sz w:val="24"/>
                <w:szCs w:val="24"/>
              </w:rPr>
            </w:pPr>
            <w:ins w:id="110" w:author="John-Jose Nunez" w:date="2021-09-18T10:00:00Z">
              <w:r>
                <w:rPr>
                  <w:rFonts w:cstheme="minorHAnsi"/>
                  <w:color w:val="000000"/>
                  <w:sz w:val="24"/>
                  <w:szCs w:val="24"/>
                </w:rPr>
                <w:t>7</w:t>
              </w:r>
            </w:ins>
            <w:ins w:id="111" w:author="John-Jose Nunez" w:date="2021-10-07T14:06:00Z">
              <w:r w:rsidR="00233D8F">
                <w:rPr>
                  <w:rFonts w:cstheme="minorHAnsi"/>
                  <w:color w:val="000000"/>
                  <w:sz w:val="24"/>
                  <w:szCs w:val="24"/>
                </w:rPr>
                <w:t>1</w:t>
              </w:r>
            </w:ins>
            <w:ins w:id="112" w:author="John-Jose Nunez" w:date="2021-09-18T10:03:00Z">
              <w:r>
                <w:rPr>
                  <w:rFonts w:cstheme="minorHAnsi"/>
                  <w:color w:val="000000"/>
                  <w:sz w:val="24"/>
                  <w:szCs w:val="24"/>
                </w:rPr>
                <w:t>%</w:t>
              </w:r>
            </w:ins>
            <w:del w:id="113" w:author="John-Jose Nunez" w:date="2021-09-18T10:00:00Z">
              <w:r w:rsidR="00B120EF" w:rsidRPr="00B120EF" w:rsidDel="000557C0">
                <w:rPr>
                  <w:rFonts w:cstheme="minorHAnsi"/>
                  <w:color w:val="000000"/>
                  <w:sz w:val="24"/>
                  <w:szCs w:val="24"/>
                </w:rPr>
                <w:delText>73</w:delText>
              </w:r>
            </w:del>
            <w:del w:id="114" w:author="John-Jose Nunez" w:date="2021-09-18T10:03:00Z">
              <w:r w:rsidR="00B120EF" w:rsidRPr="00B120EF" w:rsidDel="000557C0">
                <w:rPr>
                  <w:rFonts w:cstheme="minorHAnsi"/>
                  <w:color w:val="000000"/>
                  <w:sz w:val="24"/>
                  <w:szCs w:val="24"/>
                </w:rPr>
                <w:delText>%</w:delText>
              </w:r>
            </w:del>
          </w:p>
        </w:tc>
        <w:tc>
          <w:tcPr>
            <w:tcW w:w="1276" w:type="dxa"/>
          </w:tcPr>
          <w:p w14:paraId="0F0323CF" w14:textId="77777777" w:rsidR="00B120EF" w:rsidRPr="00B120EF" w:rsidRDefault="00B120EF" w:rsidP="00B120EF">
            <w:pPr>
              <w:jc w:val="center"/>
              <w:rPr>
                <w:rFonts w:cstheme="minorHAnsi"/>
                <w:sz w:val="24"/>
                <w:szCs w:val="24"/>
              </w:rPr>
            </w:pPr>
            <w:r w:rsidRPr="00B120EF">
              <w:rPr>
                <w:rFonts w:cstheme="minorHAnsi"/>
                <w:sz w:val="24"/>
                <w:szCs w:val="24"/>
              </w:rPr>
              <w:t>70%</w:t>
            </w:r>
          </w:p>
        </w:tc>
        <w:tc>
          <w:tcPr>
            <w:tcW w:w="879" w:type="dxa"/>
          </w:tcPr>
          <w:p w14:paraId="0681839C" w14:textId="4A155EBE" w:rsidR="00B120EF" w:rsidRPr="00B120EF" w:rsidRDefault="00B120EF" w:rsidP="00B120EF">
            <w:pPr>
              <w:jc w:val="center"/>
              <w:rPr>
                <w:rFonts w:cstheme="minorHAnsi"/>
                <w:sz w:val="24"/>
                <w:szCs w:val="24"/>
              </w:rPr>
            </w:pPr>
            <w:r w:rsidRPr="00B120EF">
              <w:rPr>
                <w:rFonts w:cstheme="minorHAnsi"/>
                <w:sz w:val="24"/>
                <w:szCs w:val="24"/>
              </w:rPr>
              <w:t>-</w:t>
            </w:r>
            <w:ins w:id="115" w:author="John-Jose Nunez" w:date="2021-10-08T13:28:00Z">
              <w:r w:rsidR="00E7394B">
                <w:rPr>
                  <w:rFonts w:cstheme="minorHAnsi"/>
                  <w:sz w:val="24"/>
                  <w:szCs w:val="24"/>
                </w:rPr>
                <w:t>5</w:t>
              </w:r>
            </w:ins>
            <w:del w:id="116" w:author="John-Jose Nunez" w:date="2021-10-08T13:28:00Z">
              <w:r w:rsidRPr="00B120EF" w:rsidDel="00E7394B">
                <w:rPr>
                  <w:rFonts w:cstheme="minorHAnsi"/>
                  <w:sz w:val="24"/>
                  <w:szCs w:val="24"/>
                </w:rPr>
                <w:delText>10</w:delText>
              </w:r>
            </w:del>
          </w:p>
        </w:tc>
        <w:tc>
          <w:tcPr>
            <w:tcW w:w="1276" w:type="dxa"/>
            <w:vAlign w:val="bottom"/>
          </w:tcPr>
          <w:p w14:paraId="31A2AF1F" w14:textId="66864DCF" w:rsidR="00B120EF" w:rsidRPr="00B120EF" w:rsidRDefault="000557C0" w:rsidP="00B120EF">
            <w:pPr>
              <w:jc w:val="center"/>
              <w:rPr>
                <w:rFonts w:cstheme="minorHAnsi"/>
                <w:sz w:val="24"/>
                <w:szCs w:val="24"/>
              </w:rPr>
            </w:pPr>
            <w:ins w:id="117" w:author="John-Jose Nunez" w:date="2021-09-18T10:02:00Z">
              <w:r>
                <w:rPr>
                  <w:rFonts w:cstheme="minorHAnsi"/>
                  <w:color w:val="000000"/>
                  <w:sz w:val="24"/>
                  <w:szCs w:val="24"/>
                </w:rPr>
                <w:t>0.7</w:t>
              </w:r>
            </w:ins>
            <w:ins w:id="118" w:author="John-Jose Nunez" w:date="2021-10-07T14:07:00Z">
              <w:r w:rsidR="007937CF">
                <w:rPr>
                  <w:rFonts w:cstheme="minorHAnsi"/>
                  <w:color w:val="000000"/>
                  <w:sz w:val="24"/>
                  <w:szCs w:val="24"/>
                </w:rPr>
                <w:t>8</w:t>
              </w:r>
            </w:ins>
            <w:del w:id="119" w:author="John-Jose Nunez" w:date="2021-09-18T10:02:00Z">
              <w:r w:rsidR="00B120EF" w:rsidRPr="00B120EF" w:rsidDel="000557C0">
                <w:rPr>
                  <w:rFonts w:cstheme="minorHAnsi"/>
                  <w:color w:val="000000"/>
                  <w:sz w:val="24"/>
                  <w:szCs w:val="24"/>
                </w:rPr>
                <w:delText>0.</w:delText>
              </w:r>
            </w:del>
            <w:del w:id="120" w:author="John-Jose Nunez" w:date="2021-09-18T10:00:00Z">
              <w:r w:rsidR="00B120EF" w:rsidRPr="00B120EF" w:rsidDel="000557C0">
                <w:rPr>
                  <w:rFonts w:cstheme="minorHAnsi"/>
                  <w:color w:val="000000"/>
                  <w:sz w:val="24"/>
                  <w:szCs w:val="24"/>
                </w:rPr>
                <w:delText>81</w:delText>
              </w:r>
            </w:del>
          </w:p>
        </w:tc>
        <w:tc>
          <w:tcPr>
            <w:tcW w:w="1289" w:type="dxa"/>
          </w:tcPr>
          <w:p w14:paraId="4924FB9F" w14:textId="77777777" w:rsidR="00B120EF" w:rsidRPr="00B120EF" w:rsidRDefault="00B120EF" w:rsidP="00B120EF">
            <w:pPr>
              <w:jc w:val="center"/>
              <w:rPr>
                <w:rFonts w:cstheme="minorHAnsi"/>
                <w:sz w:val="24"/>
                <w:szCs w:val="24"/>
              </w:rPr>
            </w:pPr>
            <w:r w:rsidRPr="00B120EF">
              <w:rPr>
                <w:rFonts w:cstheme="minorHAnsi"/>
                <w:sz w:val="24"/>
                <w:szCs w:val="24"/>
              </w:rPr>
              <w:t>0.78</w:t>
            </w:r>
          </w:p>
        </w:tc>
        <w:tc>
          <w:tcPr>
            <w:tcW w:w="978" w:type="dxa"/>
          </w:tcPr>
          <w:p w14:paraId="2AD5E7EB" w14:textId="58FD7A50"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21" w:author="John-Jose Nunez" w:date="2021-10-08T13:28:00Z">
              <w:r w:rsidR="00E7394B">
                <w:rPr>
                  <w:rFonts w:cstheme="minorHAnsi"/>
                  <w:color w:val="000000"/>
                  <w:sz w:val="24"/>
                  <w:szCs w:val="24"/>
                </w:rPr>
                <w:t>14</w:t>
              </w:r>
            </w:ins>
            <w:del w:id="122" w:author="John-Jose Nunez" w:date="2021-10-08T13:28:00Z">
              <w:r w:rsidRPr="00B120EF" w:rsidDel="00E7394B">
                <w:rPr>
                  <w:rFonts w:cstheme="minorHAnsi"/>
                  <w:color w:val="000000"/>
                  <w:sz w:val="24"/>
                  <w:szCs w:val="24"/>
                </w:rPr>
                <w:delText>16</w:delText>
              </w:r>
            </w:del>
          </w:p>
        </w:tc>
      </w:tr>
      <w:tr w:rsidR="00B120EF" w:rsidRPr="00B120EF" w14:paraId="28A334D1" w14:textId="77777777" w:rsidTr="00472433">
        <w:tc>
          <w:tcPr>
            <w:tcW w:w="2381" w:type="dxa"/>
            <w:vAlign w:val="bottom"/>
          </w:tcPr>
          <w:p w14:paraId="000AE948" w14:textId="77777777" w:rsidR="00B120EF" w:rsidRPr="00B120EF" w:rsidRDefault="00B120EF" w:rsidP="00B120EF">
            <w:pPr>
              <w:rPr>
                <w:rFonts w:cstheme="minorHAnsi"/>
                <w:sz w:val="24"/>
                <w:szCs w:val="24"/>
              </w:rPr>
            </w:pPr>
            <w:r w:rsidRPr="00B120EF">
              <w:rPr>
                <w:rFonts w:cstheme="minorHAnsi"/>
                <w:sz w:val="24"/>
                <w:szCs w:val="24"/>
              </w:rPr>
              <w:t>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tc>
        <w:tc>
          <w:tcPr>
            <w:tcW w:w="1276" w:type="dxa"/>
            <w:vAlign w:val="bottom"/>
          </w:tcPr>
          <w:p w14:paraId="3DA4293A" w14:textId="7A1BB4EF" w:rsidR="00B120EF" w:rsidRPr="00B120EF" w:rsidRDefault="000557C0" w:rsidP="00B120EF">
            <w:pPr>
              <w:jc w:val="center"/>
              <w:rPr>
                <w:rFonts w:cstheme="minorHAnsi"/>
                <w:sz w:val="24"/>
                <w:szCs w:val="24"/>
              </w:rPr>
            </w:pPr>
            <w:ins w:id="123" w:author="John-Jose Nunez" w:date="2021-09-18T10:01:00Z">
              <w:r>
                <w:rPr>
                  <w:rFonts w:cstheme="minorHAnsi"/>
                  <w:color w:val="000000"/>
                  <w:sz w:val="24"/>
                  <w:szCs w:val="24"/>
                </w:rPr>
                <w:t>70</w:t>
              </w:r>
            </w:ins>
            <w:ins w:id="124" w:author="John-Jose Nunez" w:date="2021-09-18T10:03:00Z">
              <w:r>
                <w:rPr>
                  <w:rFonts w:cstheme="minorHAnsi"/>
                  <w:color w:val="000000"/>
                  <w:sz w:val="24"/>
                  <w:szCs w:val="24"/>
                </w:rPr>
                <w:t>%</w:t>
              </w:r>
            </w:ins>
            <w:del w:id="125" w:author="John-Jose Nunez" w:date="2021-09-18T10:03:00Z">
              <w:r w:rsidR="00B120EF" w:rsidRPr="00B120EF" w:rsidDel="000557C0">
                <w:rPr>
                  <w:rFonts w:cstheme="minorHAnsi"/>
                  <w:color w:val="000000"/>
                  <w:sz w:val="24"/>
                  <w:szCs w:val="24"/>
                </w:rPr>
                <w:delText>71%</w:delText>
              </w:r>
            </w:del>
          </w:p>
        </w:tc>
        <w:tc>
          <w:tcPr>
            <w:tcW w:w="1276" w:type="dxa"/>
          </w:tcPr>
          <w:p w14:paraId="5DCE6725" w14:textId="77777777" w:rsidR="00B120EF" w:rsidRPr="00B120EF" w:rsidRDefault="00B120EF" w:rsidP="00B120EF">
            <w:pPr>
              <w:jc w:val="center"/>
              <w:rPr>
                <w:rFonts w:cstheme="minorHAnsi"/>
                <w:sz w:val="24"/>
                <w:szCs w:val="24"/>
              </w:rPr>
            </w:pPr>
            <w:r w:rsidRPr="00B120EF">
              <w:rPr>
                <w:rFonts w:cstheme="minorHAnsi"/>
                <w:sz w:val="24"/>
                <w:szCs w:val="24"/>
              </w:rPr>
              <w:t>70%</w:t>
            </w:r>
          </w:p>
        </w:tc>
        <w:tc>
          <w:tcPr>
            <w:tcW w:w="879" w:type="dxa"/>
          </w:tcPr>
          <w:p w14:paraId="5257CC15" w14:textId="293927DD" w:rsidR="00B120EF" w:rsidRPr="00B120EF" w:rsidRDefault="007F5CFA" w:rsidP="00B120EF">
            <w:pPr>
              <w:jc w:val="center"/>
              <w:rPr>
                <w:rFonts w:cstheme="minorHAnsi"/>
                <w:sz w:val="24"/>
                <w:szCs w:val="24"/>
              </w:rPr>
            </w:pPr>
            <w:ins w:id="126" w:author="John-Jose Nunez" w:date="2021-10-14T11:21:00Z">
              <w:r>
                <w:rPr>
                  <w:rFonts w:cstheme="minorHAnsi"/>
                  <w:sz w:val="24"/>
                  <w:szCs w:val="24"/>
                </w:rPr>
                <w:t>1</w:t>
              </w:r>
            </w:ins>
            <w:del w:id="127" w:author="John-Jose Nunez" w:date="2021-10-08T13:28:00Z">
              <w:r w:rsidR="00B120EF" w:rsidRPr="00B120EF" w:rsidDel="00E7394B">
                <w:rPr>
                  <w:rFonts w:cstheme="minorHAnsi"/>
                  <w:sz w:val="24"/>
                  <w:szCs w:val="24"/>
                </w:rPr>
                <w:delText>-3</w:delText>
              </w:r>
            </w:del>
          </w:p>
        </w:tc>
        <w:tc>
          <w:tcPr>
            <w:tcW w:w="1276" w:type="dxa"/>
            <w:vAlign w:val="bottom"/>
          </w:tcPr>
          <w:p w14:paraId="0D3D3313" w14:textId="1DBDBCF1" w:rsidR="00B120EF" w:rsidRPr="00B120EF" w:rsidRDefault="000557C0" w:rsidP="00B120EF">
            <w:pPr>
              <w:jc w:val="center"/>
              <w:rPr>
                <w:rFonts w:cstheme="minorHAnsi"/>
                <w:sz w:val="24"/>
                <w:szCs w:val="24"/>
              </w:rPr>
            </w:pPr>
            <w:ins w:id="128" w:author="John-Jose Nunez" w:date="2021-09-18T10:02:00Z">
              <w:r>
                <w:rPr>
                  <w:rFonts w:cstheme="minorHAnsi"/>
                  <w:color w:val="000000"/>
                  <w:sz w:val="24"/>
                  <w:szCs w:val="24"/>
                </w:rPr>
                <w:t>0.77</w:t>
              </w:r>
            </w:ins>
            <w:del w:id="129" w:author="John-Jose Nunez" w:date="2021-09-18T10:02:00Z">
              <w:r w:rsidR="00B120EF" w:rsidRPr="00B120EF" w:rsidDel="000557C0">
                <w:rPr>
                  <w:rFonts w:cstheme="minorHAnsi"/>
                  <w:color w:val="000000"/>
                  <w:sz w:val="24"/>
                  <w:szCs w:val="24"/>
                </w:rPr>
                <w:delText>0.</w:delText>
              </w:r>
            </w:del>
            <w:del w:id="130" w:author="John-Jose Nunez" w:date="2021-09-18T10:01:00Z">
              <w:r w:rsidR="00B120EF" w:rsidRPr="00B120EF" w:rsidDel="000557C0">
                <w:rPr>
                  <w:rFonts w:cstheme="minorHAnsi"/>
                  <w:color w:val="000000"/>
                  <w:sz w:val="24"/>
                  <w:szCs w:val="24"/>
                </w:rPr>
                <w:delText>78</w:delText>
              </w:r>
            </w:del>
          </w:p>
        </w:tc>
        <w:tc>
          <w:tcPr>
            <w:tcW w:w="1289" w:type="dxa"/>
          </w:tcPr>
          <w:p w14:paraId="7FDD1386" w14:textId="77777777" w:rsidR="00B120EF" w:rsidRPr="00B120EF" w:rsidRDefault="00B120EF" w:rsidP="00B120EF">
            <w:pPr>
              <w:jc w:val="center"/>
              <w:rPr>
                <w:rFonts w:cstheme="minorHAnsi"/>
                <w:sz w:val="24"/>
                <w:szCs w:val="24"/>
              </w:rPr>
            </w:pPr>
            <w:r w:rsidRPr="00B120EF">
              <w:rPr>
                <w:rFonts w:cstheme="minorHAnsi"/>
                <w:sz w:val="24"/>
                <w:szCs w:val="24"/>
              </w:rPr>
              <w:t>0.77</w:t>
            </w:r>
          </w:p>
        </w:tc>
        <w:tc>
          <w:tcPr>
            <w:tcW w:w="978" w:type="dxa"/>
          </w:tcPr>
          <w:p w14:paraId="5F4301A6" w14:textId="321B9250" w:rsidR="00B120EF" w:rsidRPr="00B120EF" w:rsidRDefault="00B120EF" w:rsidP="00B120EF">
            <w:pPr>
              <w:jc w:val="center"/>
              <w:rPr>
                <w:rFonts w:cstheme="minorHAnsi"/>
                <w:color w:val="000000"/>
                <w:sz w:val="24"/>
                <w:szCs w:val="24"/>
              </w:rPr>
            </w:pPr>
            <w:del w:id="131" w:author="John-Jose Nunez" w:date="2021-10-08T13:28:00Z">
              <w:r w:rsidRPr="00B120EF" w:rsidDel="00E7394B">
                <w:rPr>
                  <w:rFonts w:cstheme="minorHAnsi"/>
                  <w:color w:val="000000"/>
                  <w:sz w:val="24"/>
                  <w:szCs w:val="24"/>
                </w:rPr>
                <w:delText>-6</w:delText>
              </w:r>
            </w:del>
            <w:ins w:id="132" w:author="John-Jose Nunez" w:date="2021-10-08T13:28:00Z">
              <w:r w:rsidR="00E7394B">
                <w:rPr>
                  <w:rFonts w:cstheme="minorHAnsi"/>
                  <w:color w:val="000000"/>
                  <w:sz w:val="24"/>
                  <w:szCs w:val="24"/>
                </w:rPr>
                <w:t>1</w:t>
              </w:r>
            </w:ins>
          </w:p>
        </w:tc>
      </w:tr>
      <w:tr w:rsidR="00B120EF" w:rsidRPr="00B120EF" w14:paraId="520052D6" w14:textId="77777777" w:rsidTr="00472433">
        <w:tc>
          <w:tcPr>
            <w:tcW w:w="2381" w:type="dxa"/>
            <w:vAlign w:val="bottom"/>
          </w:tcPr>
          <w:p w14:paraId="182E04E7" w14:textId="77777777" w:rsidR="00B120EF" w:rsidRPr="00B120EF" w:rsidRDefault="00B120EF" w:rsidP="00B120EF">
            <w:pPr>
              <w:rPr>
                <w:rFonts w:cstheme="minorHAnsi"/>
                <w:sz w:val="24"/>
                <w:szCs w:val="24"/>
              </w:rPr>
            </w:pPr>
            <w:r w:rsidRPr="00B120EF">
              <w:rPr>
                <w:rFonts w:cstheme="minorHAnsi"/>
                <w:color w:val="000000"/>
                <w:sz w:val="24"/>
                <w:szCs w:val="24"/>
              </w:rPr>
              <w:t>Elastic Net</w:t>
            </w:r>
          </w:p>
        </w:tc>
        <w:tc>
          <w:tcPr>
            <w:tcW w:w="1276" w:type="dxa"/>
            <w:vAlign w:val="bottom"/>
          </w:tcPr>
          <w:p w14:paraId="387ED6A1" w14:textId="5943D8A5" w:rsidR="00B120EF" w:rsidRPr="00B120EF" w:rsidRDefault="000557C0" w:rsidP="00B120EF">
            <w:pPr>
              <w:jc w:val="center"/>
              <w:rPr>
                <w:rFonts w:cstheme="minorHAnsi"/>
                <w:sz w:val="24"/>
                <w:szCs w:val="24"/>
              </w:rPr>
            </w:pPr>
            <w:ins w:id="133" w:author="John-Jose Nunez" w:date="2021-09-18T10:01:00Z">
              <w:r>
                <w:rPr>
                  <w:rFonts w:cstheme="minorHAnsi"/>
                  <w:color w:val="000000"/>
                  <w:sz w:val="24"/>
                  <w:szCs w:val="24"/>
                </w:rPr>
                <w:t>70</w:t>
              </w:r>
            </w:ins>
            <w:ins w:id="134" w:author="John-Jose Nunez" w:date="2021-09-18T10:03:00Z">
              <w:r>
                <w:rPr>
                  <w:rFonts w:cstheme="minorHAnsi"/>
                  <w:color w:val="000000"/>
                  <w:sz w:val="24"/>
                  <w:szCs w:val="24"/>
                </w:rPr>
                <w:t>%</w:t>
              </w:r>
            </w:ins>
            <w:del w:id="135" w:author="John-Jose Nunez" w:date="2021-09-18T09:59:00Z">
              <w:r w:rsidR="00B120EF" w:rsidRPr="00B120EF" w:rsidDel="000557C0">
                <w:rPr>
                  <w:rFonts w:cstheme="minorHAnsi"/>
                  <w:color w:val="000000"/>
                  <w:sz w:val="24"/>
                  <w:szCs w:val="24"/>
                </w:rPr>
                <w:delText>73</w:delText>
              </w:r>
            </w:del>
            <w:del w:id="136" w:author="John-Jose Nunez" w:date="2021-09-18T10:03:00Z">
              <w:r w:rsidR="00B120EF" w:rsidRPr="00B120EF" w:rsidDel="000557C0">
                <w:rPr>
                  <w:rFonts w:cstheme="minorHAnsi"/>
                  <w:color w:val="000000"/>
                  <w:sz w:val="24"/>
                  <w:szCs w:val="24"/>
                </w:rPr>
                <w:delText>%</w:delText>
              </w:r>
            </w:del>
          </w:p>
        </w:tc>
        <w:tc>
          <w:tcPr>
            <w:tcW w:w="1276" w:type="dxa"/>
          </w:tcPr>
          <w:p w14:paraId="74FCA79E" w14:textId="77777777" w:rsidR="00B120EF" w:rsidRPr="00B120EF" w:rsidRDefault="00B120EF" w:rsidP="00B120EF">
            <w:pPr>
              <w:jc w:val="center"/>
              <w:rPr>
                <w:rFonts w:cstheme="minorHAnsi"/>
                <w:sz w:val="24"/>
                <w:szCs w:val="24"/>
              </w:rPr>
            </w:pPr>
            <w:r w:rsidRPr="00B120EF">
              <w:rPr>
                <w:rFonts w:cstheme="minorHAnsi"/>
                <w:sz w:val="24"/>
                <w:szCs w:val="24"/>
              </w:rPr>
              <w:t>70%</w:t>
            </w:r>
          </w:p>
        </w:tc>
        <w:tc>
          <w:tcPr>
            <w:tcW w:w="879" w:type="dxa"/>
          </w:tcPr>
          <w:p w14:paraId="1BB73D08" w14:textId="66C8D463" w:rsidR="00B120EF" w:rsidRPr="00B120EF" w:rsidRDefault="00B120EF" w:rsidP="00B120EF">
            <w:pPr>
              <w:jc w:val="center"/>
              <w:rPr>
                <w:rFonts w:cstheme="minorHAnsi"/>
                <w:sz w:val="24"/>
                <w:szCs w:val="24"/>
              </w:rPr>
            </w:pPr>
            <w:r w:rsidRPr="00B120EF">
              <w:rPr>
                <w:rFonts w:cstheme="minorHAnsi"/>
                <w:sz w:val="24"/>
                <w:szCs w:val="24"/>
              </w:rPr>
              <w:t>-</w:t>
            </w:r>
            <w:ins w:id="137" w:author="John-Jose Nunez" w:date="2021-10-08T13:28:00Z">
              <w:r w:rsidR="00E7394B">
                <w:rPr>
                  <w:rFonts w:cstheme="minorHAnsi"/>
                  <w:sz w:val="24"/>
                  <w:szCs w:val="24"/>
                </w:rPr>
                <w:t>1</w:t>
              </w:r>
            </w:ins>
            <w:del w:id="138" w:author="John-Jose Nunez" w:date="2021-10-08T13:28:00Z">
              <w:r w:rsidRPr="00B120EF" w:rsidDel="00E7394B">
                <w:rPr>
                  <w:rFonts w:cstheme="minorHAnsi"/>
                  <w:sz w:val="24"/>
                  <w:szCs w:val="24"/>
                </w:rPr>
                <w:delText>5</w:delText>
              </w:r>
            </w:del>
          </w:p>
        </w:tc>
        <w:tc>
          <w:tcPr>
            <w:tcW w:w="1276" w:type="dxa"/>
            <w:vAlign w:val="bottom"/>
          </w:tcPr>
          <w:p w14:paraId="5FAD0D48" w14:textId="0ED4D6E3" w:rsidR="00B120EF" w:rsidRPr="00B120EF" w:rsidRDefault="000557C0" w:rsidP="00B120EF">
            <w:pPr>
              <w:jc w:val="center"/>
              <w:rPr>
                <w:rFonts w:cstheme="minorHAnsi"/>
                <w:sz w:val="24"/>
                <w:szCs w:val="24"/>
              </w:rPr>
            </w:pPr>
            <w:ins w:id="139" w:author="John-Jose Nunez" w:date="2021-09-18T10:03:00Z">
              <w:r>
                <w:rPr>
                  <w:rFonts w:cstheme="minorHAnsi"/>
                  <w:color w:val="000000"/>
                  <w:sz w:val="24"/>
                  <w:szCs w:val="24"/>
                </w:rPr>
                <w:t>0.78</w:t>
              </w:r>
            </w:ins>
            <w:del w:id="140" w:author="John-Jose Nunez" w:date="2021-09-18T10:02:00Z">
              <w:r w:rsidR="00B120EF" w:rsidRPr="00B120EF" w:rsidDel="000557C0">
                <w:rPr>
                  <w:rFonts w:cstheme="minorHAnsi"/>
                  <w:color w:val="000000"/>
                  <w:sz w:val="24"/>
                  <w:szCs w:val="24"/>
                </w:rPr>
                <w:delText>0.</w:delText>
              </w:r>
            </w:del>
            <w:del w:id="141" w:author="John-Jose Nunez" w:date="2021-09-18T09:59:00Z">
              <w:r w:rsidR="00B120EF" w:rsidRPr="00B120EF" w:rsidDel="000557C0">
                <w:rPr>
                  <w:rFonts w:cstheme="minorHAnsi"/>
                  <w:color w:val="000000"/>
                  <w:sz w:val="24"/>
                  <w:szCs w:val="24"/>
                </w:rPr>
                <w:delText>80</w:delText>
              </w:r>
            </w:del>
          </w:p>
        </w:tc>
        <w:tc>
          <w:tcPr>
            <w:tcW w:w="1289" w:type="dxa"/>
          </w:tcPr>
          <w:p w14:paraId="0CE377E6" w14:textId="77777777" w:rsidR="00B120EF" w:rsidRPr="00B120EF" w:rsidRDefault="00B120EF" w:rsidP="00B120EF">
            <w:pPr>
              <w:jc w:val="center"/>
              <w:rPr>
                <w:rFonts w:cstheme="minorHAnsi"/>
                <w:sz w:val="24"/>
                <w:szCs w:val="24"/>
              </w:rPr>
            </w:pPr>
            <w:r w:rsidRPr="00B120EF">
              <w:rPr>
                <w:rFonts w:cstheme="minorHAnsi"/>
                <w:sz w:val="24"/>
                <w:szCs w:val="24"/>
              </w:rPr>
              <w:t>0.76</w:t>
            </w:r>
          </w:p>
        </w:tc>
        <w:tc>
          <w:tcPr>
            <w:tcW w:w="978" w:type="dxa"/>
          </w:tcPr>
          <w:p w14:paraId="0D7B65E2" w14:textId="4188C530"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42" w:author="John-Jose Nunez" w:date="2021-10-08T13:28:00Z">
              <w:r w:rsidR="00E7394B">
                <w:rPr>
                  <w:rFonts w:cstheme="minorHAnsi"/>
                  <w:color w:val="000000"/>
                  <w:sz w:val="24"/>
                  <w:szCs w:val="24"/>
                </w:rPr>
                <w:t>6</w:t>
              </w:r>
            </w:ins>
            <w:del w:id="143" w:author="John-Jose Nunez" w:date="2021-10-08T13:28:00Z">
              <w:r w:rsidRPr="00B120EF" w:rsidDel="00E7394B">
                <w:rPr>
                  <w:rFonts w:cstheme="minorHAnsi"/>
                  <w:color w:val="000000"/>
                  <w:sz w:val="24"/>
                  <w:szCs w:val="24"/>
                </w:rPr>
                <w:delText>9</w:delText>
              </w:r>
            </w:del>
          </w:p>
        </w:tc>
      </w:tr>
      <w:tr w:rsidR="00B120EF" w:rsidRPr="00B120EF" w14:paraId="0801AAD1" w14:textId="77777777" w:rsidTr="00472433">
        <w:tc>
          <w:tcPr>
            <w:tcW w:w="2381" w:type="dxa"/>
            <w:vAlign w:val="bottom"/>
          </w:tcPr>
          <w:p w14:paraId="7176BD5F" w14:textId="77777777" w:rsidR="00B120EF" w:rsidRPr="00B120EF" w:rsidRDefault="00B120EF" w:rsidP="00B120EF">
            <w:pPr>
              <w:rPr>
                <w:rFonts w:cstheme="minorHAnsi"/>
                <w:sz w:val="24"/>
                <w:szCs w:val="24"/>
              </w:rPr>
            </w:pPr>
            <w:r w:rsidRPr="00B120EF">
              <w:rPr>
                <w:rFonts w:cstheme="minorHAnsi"/>
                <w:b/>
                <w:bCs/>
                <w:color w:val="000000"/>
                <w:sz w:val="24"/>
                <w:szCs w:val="24"/>
              </w:rPr>
              <w:t>XGBOOST</w:t>
            </w:r>
          </w:p>
        </w:tc>
        <w:tc>
          <w:tcPr>
            <w:tcW w:w="1276" w:type="dxa"/>
            <w:vAlign w:val="bottom"/>
          </w:tcPr>
          <w:p w14:paraId="734BD959" w14:textId="77777777" w:rsidR="00B120EF" w:rsidRPr="00B120EF" w:rsidRDefault="00B120EF" w:rsidP="00B120EF">
            <w:pPr>
              <w:jc w:val="center"/>
              <w:rPr>
                <w:rFonts w:cstheme="minorHAnsi"/>
                <w:sz w:val="24"/>
                <w:szCs w:val="24"/>
              </w:rPr>
            </w:pPr>
          </w:p>
        </w:tc>
        <w:tc>
          <w:tcPr>
            <w:tcW w:w="1276" w:type="dxa"/>
          </w:tcPr>
          <w:p w14:paraId="3FDE24A4" w14:textId="77777777" w:rsidR="00B120EF" w:rsidRPr="00B120EF" w:rsidRDefault="00B120EF" w:rsidP="00B120EF">
            <w:pPr>
              <w:jc w:val="center"/>
              <w:rPr>
                <w:rFonts w:cstheme="minorHAnsi"/>
                <w:sz w:val="24"/>
                <w:szCs w:val="24"/>
              </w:rPr>
            </w:pPr>
          </w:p>
        </w:tc>
        <w:tc>
          <w:tcPr>
            <w:tcW w:w="879" w:type="dxa"/>
          </w:tcPr>
          <w:p w14:paraId="4830846A" w14:textId="77777777" w:rsidR="00B120EF" w:rsidRPr="00B120EF" w:rsidRDefault="00B120EF" w:rsidP="00B120EF">
            <w:pPr>
              <w:jc w:val="center"/>
              <w:rPr>
                <w:rFonts w:cstheme="minorHAnsi"/>
                <w:sz w:val="24"/>
                <w:szCs w:val="24"/>
              </w:rPr>
            </w:pPr>
          </w:p>
        </w:tc>
        <w:tc>
          <w:tcPr>
            <w:tcW w:w="1276" w:type="dxa"/>
            <w:vAlign w:val="bottom"/>
          </w:tcPr>
          <w:p w14:paraId="0854B260" w14:textId="77777777" w:rsidR="00B120EF" w:rsidRPr="00B120EF" w:rsidRDefault="00B120EF" w:rsidP="00B120EF">
            <w:pPr>
              <w:jc w:val="center"/>
              <w:rPr>
                <w:rFonts w:cstheme="minorHAnsi"/>
                <w:sz w:val="24"/>
                <w:szCs w:val="24"/>
              </w:rPr>
            </w:pPr>
          </w:p>
        </w:tc>
        <w:tc>
          <w:tcPr>
            <w:tcW w:w="1289" w:type="dxa"/>
          </w:tcPr>
          <w:p w14:paraId="344BB483" w14:textId="77777777" w:rsidR="00B120EF" w:rsidRPr="00B120EF" w:rsidRDefault="00B120EF" w:rsidP="00B120EF">
            <w:pPr>
              <w:jc w:val="center"/>
              <w:rPr>
                <w:rFonts w:cstheme="minorHAnsi"/>
                <w:sz w:val="24"/>
                <w:szCs w:val="24"/>
              </w:rPr>
            </w:pPr>
          </w:p>
        </w:tc>
        <w:tc>
          <w:tcPr>
            <w:tcW w:w="978" w:type="dxa"/>
          </w:tcPr>
          <w:p w14:paraId="5758E2CD" w14:textId="77777777" w:rsidR="00B120EF" w:rsidRPr="00B120EF" w:rsidRDefault="00B120EF" w:rsidP="00B120EF">
            <w:pPr>
              <w:jc w:val="center"/>
              <w:rPr>
                <w:rFonts w:cstheme="minorHAnsi"/>
                <w:sz w:val="24"/>
                <w:szCs w:val="24"/>
              </w:rPr>
            </w:pPr>
          </w:p>
        </w:tc>
      </w:tr>
      <w:tr w:rsidR="00B120EF" w:rsidRPr="00B120EF" w14:paraId="1109AEC9" w14:textId="77777777" w:rsidTr="00472433">
        <w:tc>
          <w:tcPr>
            <w:tcW w:w="2381" w:type="dxa"/>
            <w:vAlign w:val="bottom"/>
          </w:tcPr>
          <w:p w14:paraId="4302CD52" w14:textId="77777777" w:rsidR="00B120EF" w:rsidRPr="00B120EF" w:rsidRDefault="00B120EF" w:rsidP="00B120EF">
            <w:pPr>
              <w:rPr>
                <w:rFonts w:cstheme="minorHAnsi"/>
                <w:sz w:val="24"/>
                <w:szCs w:val="24"/>
              </w:rPr>
            </w:pPr>
            <w:r w:rsidRPr="00B120EF">
              <w:rPr>
                <w:rFonts w:cstheme="minorHAnsi"/>
                <w:color w:val="000000"/>
                <w:sz w:val="24"/>
                <w:szCs w:val="24"/>
              </w:rPr>
              <w:t>Full Features</w:t>
            </w:r>
          </w:p>
        </w:tc>
        <w:tc>
          <w:tcPr>
            <w:tcW w:w="1276" w:type="dxa"/>
            <w:vAlign w:val="bottom"/>
          </w:tcPr>
          <w:p w14:paraId="5D8BA1DF" w14:textId="111B319B" w:rsidR="00B120EF" w:rsidRPr="00B120EF" w:rsidRDefault="00472433" w:rsidP="00B120EF">
            <w:pPr>
              <w:jc w:val="center"/>
              <w:rPr>
                <w:rFonts w:cstheme="minorHAnsi"/>
                <w:sz w:val="24"/>
                <w:szCs w:val="24"/>
              </w:rPr>
            </w:pPr>
            <w:ins w:id="144" w:author="John-Jose Nunez" w:date="2021-09-18T10:07:00Z">
              <w:r>
                <w:rPr>
                  <w:rFonts w:cstheme="minorHAnsi"/>
                  <w:color w:val="000000"/>
                  <w:sz w:val="24"/>
                  <w:szCs w:val="24"/>
                </w:rPr>
                <w:t>70%</w:t>
              </w:r>
            </w:ins>
            <w:del w:id="145" w:author="John-Jose Nunez" w:date="2021-09-18T10:07:00Z">
              <w:r w:rsidR="00B120EF" w:rsidRPr="00B120EF" w:rsidDel="00472433">
                <w:rPr>
                  <w:rFonts w:cstheme="minorHAnsi"/>
                  <w:color w:val="000000"/>
                  <w:sz w:val="24"/>
                  <w:szCs w:val="24"/>
                </w:rPr>
                <w:delText>71%</w:delText>
              </w:r>
            </w:del>
          </w:p>
        </w:tc>
        <w:tc>
          <w:tcPr>
            <w:tcW w:w="1276" w:type="dxa"/>
          </w:tcPr>
          <w:p w14:paraId="50CDD51B" w14:textId="77777777" w:rsidR="00B120EF" w:rsidRPr="00B120EF" w:rsidRDefault="00B120EF" w:rsidP="00B120EF">
            <w:pPr>
              <w:jc w:val="center"/>
              <w:rPr>
                <w:rFonts w:cstheme="minorHAnsi"/>
                <w:sz w:val="24"/>
                <w:szCs w:val="24"/>
              </w:rPr>
            </w:pPr>
            <w:r w:rsidRPr="00B120EF">
              <w:rPr>
                <w:rFonts w:cstheme="minorHAnsi"/>
                <w:sz w:val="24"/>
                <w:szCs w:val="24"/>
              </w:rPr>
              <w:t>68%</w:t>
            </w:r>
          </w:p>
        </w:tc>
        <w:tc>
          <w:tcPr>
            <w:tcW w:w="879" w:type="dxa"/>
          </w:tcPr>
          <w:p w14:paraId="037558A2" w14:textId="37019981" w:rsidR="00B120EF" w:rsidRPr="00B120EF" w:rsidRDefault="00B120EF" w:rsidP="00B120EF">
            <w:pPr>
              <w:jc w:val="center"/>
              <w:rPr>
                <w:rFonts w:cstheme="minorHAnsi"/>
                <w:sz w:val="24"/>
                <w:szCs w:val="24"/>
              </w:rPr>
            </w:pPr>
            <w:r w:rsidRPr="00B120EF">
              <w:rPr>
                <w:rFonts w:cstheme="minorHAnsi"/>
                <w:sz w:val="24"/>
                <w:szCs w:val="24"/>
              </w:rPr>
              <w:t>-</w:t>
            </w:r>
            <w:ins w:id="146" w:author="John-Jose Nunez" w:date="2021-10-08T13:28:00Z">
              <w:r w:rsidR="00E7394B">
                <w:rPr>
                  <w:rFonts w:cstheme="minorHAnsi"/>
                  <w:sz w:val="24"/>
                  <w:szCs w:val="24"/>
                </w:rPr>
                <w:t>9</w:t>
              </w:r>
            </w:ins>
            <w:del w:id="147" w:author="John-Jose Nunez" w:date="2021-10-08T13:28:00Z">
              <w:r w:rsidRPr="00B120EF" w:rsidDel="00E7394B">
                <w:rPr>
                  <w:rFonts w:cstheme="minorHAnsi"/>
                  <w:sz w:val="24"/>
                  <w:szCs w:val="24"/>
                </w:rPr>
                <w:delText>4</w:delText>
              </w:r>
            </w:del>
          </w:p>
        </w:tc>
        <w:tc>
          <w:tcPr>
            <w:tcW w:w="1276" w:type="dxa"/>
            <w:vAlign w:val="bottom"/>
          </w:tcPr>
          <w:p w14:paraId="47D600F0" w14:textId="433C2879" w:rsidR="00B120EF" w:rsidRPr="00B120EF" w:rsidRDefault="00486E80" w:rsidP="00B120EF">
            <w:pPr>
              <w:jc w:val="center"/>
              <w:rPr>
                <w:rFonts w:cstheme="minorHAnsi"/>
                <w:sz w:val="24"/>
                <w:szCs w:val="24"/>
              </w:rPr>
            </w:pPr>
            <w:ins w:id="148" w:author="John-Jose Nunez" w:date="2021-09-18T10:07:00Z">
              <w:r>
                <w:rPr>
                  <w:rFonts w:cstheme="minorHAnsi"/>
                  <w:color w:val="000000"/>
                  <w:sz w:val="24"/>
                  <w:szCs w:val="24"/>
                </w:rPr>
                <w:t>0.79</w:t>
              </w:r>
            </w:ins>
            <w:del w:id="149" w:author="John-Jose Nunez" w:date="2021-09-18T10:07:00Z">
              <w:r w:rsidR="00B120EF" w:rsidRPr="00B120EF" w:rsidDel="00486E80">
                <w:rPr>
                  <w:rFonts w:cstheme="minorHAnsi"/>
                  <w:color w:val="000000"/>
                  <w:sz w:val="24"/>
                  <w:szCs w:val="24"/>
                </w:rPr>
                <w:delText>0.78</w:delText>
              </w:r>
            </w:del>
          </w:p>
        </w:tc>
        <w:tc>
          <w:tcPr>
            <w:tcW w:w="1289" w:type="dxa"/>
          </w:tcPr>
          <w:p w14:paraId="77EED8F7" w14:textId="77777777" w:rsidR="00B120EF" w:rsidRPr="00B120EF" w:rsidRDefault="00B120EF" w:rsidP="00B120EF">
            <w:pPr>
              <w:jc w:val="center"/>
              <w:rPr>
                <w:rFonts w:cstheme="minorHAnsi"/>
                <w:sz w:val="24"/>
                <w:szCs w:val="24"/>
              </w:rPr>
            </w:pPr>
            <w:r w:rsidRPr="00B120EF">
              <w:rPr>
                <w:rFonts w:cstheme="minorHAnsi"/>
                <w:sz w:val="24"/>
                <w:szCs w:val="24"/>
              </w:rPr>
              <w:t>0.76</w:t>
            </w:r>
          </w:p>
        </w:tc>
        <w:tc>
          <w:tcPr>
            <w:tcW w:w="978" w:type="dxa"/>
          </w:tcPr>
          <w:p w14:paraId="21067D82" w14:textId="42445DAA"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50" w:author="John-Jose Nunez" w:date="2021-10-08T13:28:00Z">
              <w:r w:rsidR="00E7394B">
                <w:rPr>
                  <w:rFonts w:cstheme="minorHAnsi"/>
                  <w:color w:val="000000"/>
                  <w:sz w:val="24"/>
                  <w:szCs w:val="24"/>
                </w:rPr>
                <w:t>30</w:t>
              </w:r>
            </w:ins>
            <w:del w:id="151" w:author="John-Jose Nunez" w:date="2021-10-08T13:28:00Z">
              <w:r w:rsidRPr="00B120EF" w:rsidDel="00E7394B">
                <w:rPr>
                  <w:rFonts w:cstheme="minorHAnsi"/>
                  <w:color w:val="000000"/>
                  <w:sz w:val="24"/>
                  <w:szCs w:val="24"/>
                </w:rPr>
                <w:delText>4</w:delText>
              </w:r>
            </w:del>
          </w:p>
        </w:tc>
      </w:tr>
      <w:tr w:rsidR="00B120EF" w:rsidRPr="00B120EF" w14:paraId="166B865D" w14:textId="77777777" w:rsidTr="00472433">
        <w:tc>
          <w:tcPr>
            <w:tcW w:w="2381" w:type="dxa"/>
            <w:vAlign w:val="bottom"/>
          </w:tcPr>
          <w:p w14:paraId="3B82FE3B" w14:textId="77777777" w:rsidR="00B120EF" w:rsidRPr="00B120EF" w:rsidRDefault="00B120EF" w:rsidP="00B120EF">
            <w:pPr>
              <w:rPr>
                <w:rFonts w:cstheme="minorHAnsi"/>
                <w:sz w:val="24"/>
                <w:szCs w:val="24"/>
              </w:rPr>
            </w:pPr>
            <w:r w:rsidRPr="00B120EF">
              <w:rPr>
                <w:rFonts w:cstheme="minorHAnsi"/>
                <w:sz w:val="24"/>
                <w:szCs w:val="24"/>
              </w:rPr>
              <w:t>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tc>
        <w:tc>
          <w:tcPr>
            <w:tcW w:w="1276" w:type="dxa"/>
            <w:vAlign w:val="bottom"/>
          </w:tcPr>
          <w:p w14:paraId="2B5FF387" w14:textId="77777777" w:rsidR="00B120EF" w:rsidRPr="00B120EF" w:rsidRDefault="00B120EF" w:rsidP="00B120EF">
            <w:pPr>
              <w:jc w:val="center"/>
              <w:rPr>
                <w:rFonts w:cstheme="minorHAnsi"/>
                <w:sz w:val="24"/>
                <w:szCs w:val="24"/>
              </w:rPr>
            </w:pPr>
            <w:r w:rsidRPr="00B120EF">
              <w:rPr>
                <w:rFonts w:cstheme="minorHAnsi"/>
                <w:color w:val="000000"/>
                <w:sz w:val="24"/>
                <w:szCs w:val="24"/>
              </w:rPr>
              <w:t>70%</w:t>
            </w:r>
          </w:p>
        </w:tc>
        <w:tc>
          <w:tcPr>
            <w:tcW w:w="1276" w:type="dxa"/>
          </w:tcPr>
          <w:p w14:paraId="1B0E5092" w14:textId="77777777" w:rsidR="00B120EF" w:rsidRPr="00B120EF" w:rsidRDefault="00B120EF" w:rsidP="00B120EF">
            <w:pPr>
              <w:jc w:val="center"/>
              <w:rPr>
                <w:rFonts w:cstheme="minorHAnsi"/>
                <w:sz w:val="24"/>
                <w:szCs w:val="24"/>
              </w:rPr>
            </w:pPr>
            <w:r w:rsidRPr="00B120EF">
              <w:rPr>
                <w:rFonts w:cstheme="minorHAnsi"/>
                <w:sz w:val="24"/>
                <w:szCs w:val="24"/>
              </w:rPr>
              <w:t>67%</w:t>
            </w:r>
          </w:p>
        </w:tc>
        <w:tc>
          <w:tcPr>
            <w:tcW w:w="879" w:type="dxa"/>
          </w:tcPr>
          <w:p w14:paraId="0F35B24E" w14:textId="0DA65503" w:rsidR="00B120EF" w:rsidRPr="00B120EF" w:rsidRDefault="00B120EF" w:rsidP="00B120EF">
            <w:pPr>
              <w:jc w:val="center"/>
              <w:rPr>
                <w:rFonts w:cstheme="minorHAnsi"/>
                <w:sz w:val="24"/>
                <w:szCs w:val="24"/>
              </w:rPr>
            </w:pPr>
            <w:r w:rsidRPr="00B120EF">
              <w:rPr>
                <w:rFonts w:cstheme="minorHAnsi"/>
                <w:sz w:val="24"/>
                <w:szCs w:val="24"/>
              </w:rPr>
              <w:t>-</w:t>
            </w:r>
            <w:ins w:id="152" w:author="John-Jose Nunez" w:date="2021-10-08T13:29:00Z">
              <w:r w:rsidR="00E7394B">
                <w:rPr>
                  <w:rFonts w:cstheme="minorHAnsi"/>
                  <w:sz w:val="24"/>
                  <w:szCs w:val="24"/>
                </w:rPr>
                <w:t>10</w:t>
              </w:r>
            </w:ins>
            <w:del w:id="153" w:author="John-Jose Nunez" w:date="2021-10-08T13:29:00Z">
              <w:r w:rsidRPr="00B120EF" w:rsidDel="00E7394B">
                <w:rPr>
                  <w:rFonts w:cstheme="minorHAnsi"/>
                  <w:sz w:val="24"/>
                  <w:szCs w:val="24"/>
                </w:rPr>
                <w:delText>5</w:delText>
              </w:r>
            </w:del>
          </w:p>
        </w:tc>
        <w:tc>
          <w:tcPr>
            <w:tcW w:w="1276" w:type="dxa"/>
            <w:vAlign w:val="bottom"/>
          </w:tcPr>
          <w:p w14:paraId="1A0615D5" w14:textId="007C01CC" w:rsidR="00B120EF" w:rsidRPr="00B120EF" w:rsidRDefault="00486E80" w:rsidP="00B120EF">
            <w:pPr>
              <w:jc w:val="center"/>
              <w:rPr>
                <w:rFonts w:cstheme="minorHAnsi"/>
                <w:sz w:val="24"/>
                <w:szCs w:val="24"/>
              </w:rPr>
            </w:pPr>
            <w:ins w:id="154" w:author="John-Jose Nunez" w:date="2021-09-18T10:08:00Z">
              <w:r>
                <w:rPr>
                  <w:rFonts w:cstheme="minorHAnsi"/>
                  <w:color w:val="000000"/>
                  <w:sz w:val="24"/>
                  <w:szCs w:val="24"/>
                </w:rPr>
                <w:t>0.78</w:t>
              </w:r>
            </w:ins>
            <w:del w:id="155" w:author="John-Jose Nunez" w:date="2021-09-18T10:08:00Z">
              <w:r w:rsidR="00B120EF" w:rsidRPr="00B120EF" w:rsidDel="00486E80">
                <w:rPr>
                  <w:rFonts w:cstheme="minorHAnsi"/>
                  <w:color w:val="000000"/>
                  <w:sz w:val="24"/>
                  <w:szCs w:val="24"/>
                </w:rPr>
                <w:delText>0.77</w:delText>
              </w:r>
            </w:del>
          </w:p>
        </w:tc>
        <w:tc>
          <w:tcPr>
            <w:tcW w:w="1289" w:type="dxa"/>
          </w:tcPr>
          <w:p w14:paraId="76804865" w14:textId="77777777" w:rsidR="00B120EF" w:rsidRPr="00B120EF" w:rsidRDefault="00B120EF" w:rsidP="00B120EF">
            <w:pPr>
              <w:jc w:val="center"/>
              <w:rPr>
                <w:rFonts w:cstheme="minorHAnsi"/>
                <w:sz w:val="24"/>
                <w:szCs w:val="24"/>
              </w:rPr>
            </w:pPr>
            <w:r w:rsidRPr="00B120EF">
              <w:rPr>
                <w:rFonts w:cstheme="minorHAnsi"/>
                <w:sz w:val="24"/>
                <w:szCs w:val="24"/>
              </w:rPr>
              <w:t>0.73</w:t>
            </w:r>
          </w:p>
        </w:tc>
        <w:tc>
          <w:tcPr>
            <w:tcW w:w="978" w:type="dxa"/>
          </w:tcPr>
          <w:p w14:paraId="3266377D" w14:textId="54D83577"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56" w:author="John-Jose Nunez" w:date="2021-10-08T13:29:00Z">
              <w:r w:rsidR="00E7394B">
                <w:rPr>
                  <w:rFonts w:cstheme="minorHAnsi"/>
                  <w:color w:val="000000"/>
                  <w:sz w:val="24"/>
                  <w:szCs w:val="24"/>
                </w:rPr>
                <w:t>38</w:t>
              </w:r>
            </w:ins>
            <w:del w:id="157" w:author="John-Jose Nunez" w:date="2021-10-08T13:29:00Z">
              <w:r w:rsidRPr="00B120EF" w:rsidDel="00E7394B">
                <w:rPr>
                  <w:rFonts w:cstheme="minorHAnsi"/>
                  <w:color w:val="000000"/>
                  <w:sz w:val="24"/>
                  <w:szCs w:val="24"/>
                </w:rPr>
                <w:delText>9</w:delText>
              </w:r>
            </w:del>
          </w:p>
        </w:tc>
      </w:tr>
      <w:tr w:rsidR="00B120EF" w:rsidRPr="00B120EF" w14:paraId="548F6A5E" w14:textId="77777777" w:rsidTr="00472433">
        <w:tc>
          <w:tcPr>
            <w:tcW w:w="2381" w:type="dxa"/>
            <w:vAlign w:val="bottom"/>
          </w:tcPr>
          <w:p w14:paraId="360E49FE" w14:textId="77777777" w:rsidR="00B120EF" w:rsidRPr="00B120EF" w:rsidRDefault="00B120EF" w:rsidP="00B120EF">
            <w:pPr>
              <w:rPr>
                <w:rFonts w:cstheme="minorHAnsi"/>
                <w:sz w:val="24"/>
                <w:szCs w:val="24"/>
              </w:rPr>
            </w:pPr>
            <w:r w:rsidRPr="00B120EF">
              <w:rPr>
                <w:rFonts w:cstheme="minorHAnsi"/>
                <w:color w:val="000000"/>
                <w:sz w:val="24"/>
                <w:szCs w:val="24"/>
              </w:rPr>
              <w:t>Elastic Net</w:t>
            </w:r>
          </w:p>
        </w:tc>
        <w:tc>
          <w:tcPr>
            <w:tcW w:w="1276" w:type="dxa"/>
            <w:vAlign w:val="bottom"/>
          </w:tcPr>
          <w:p w14:paraId="5D39758E" w14:textId="66C32C1F" w:rsidR="00B120EF" w:rsidRPr="00B120EF" w:rsidRDefault="00486E80" w:rsidP="00B120EF">
            <w:pPr>
              <w:jc w:val="center"/>
              <w:rPr>
                <w:rFonts w:cstheme="minorHAnsi"/>
                <w:sz w:val="24"/>
                <w:szCs w:val="24"/>
              </w:rPr>
            </w:pPr>
            <w:ins w:id="158" w:author="John-Jose Nunez" w:date="2021-09-18T10:08:00Z">
              <w:r>
                <w:rPr>
                  <w:rFonts w:cstheme="minorHAnsi"/>
                  <w:color w:val="000000"/>
                  <w:sz w:val="24"/>
                  <w:szCs w:val="24"/>
                </w:rPr>
                <w:t>69%</w:t>
              </w:r>
            </w:ins>
            <w:del w:id="159" w:author="John-Jose Nunez" w:date="2021-09-18T10:08:00Z">
              <w:r w:rsidR="00B120EF" w:rsidRPr="00B120EF" w:rsidDel="00486E80">
                <w:rPr>
                  <w:rFonts w:cstheme="minorHAnsi"/>
                  <w:color w:val="000000"/>
                  <w:sz w:val="24"/>
                  <w:szCs w:val="24"/>
                </w:rPr>
                <w:delText>70%</w:delText>
              </w:r>
            </w:del>
          </w:p>
        </w:tc>
        <w:tc>
          <w:tcPr>
            <w:tcW w:w="1276" w:type="dxa"/>
          </w:tcPr>
          <w:p w14:paraId="005FB217" w14:textId="77777777" w:rsidR="00B120EF" w:rsidRPr="00B120EF" w:rsidRDefault="00B120EF" w:rsidP="00B120EF">
            <w:pPr>
              <w:jc w:val="center"/>
              <w:rPr>
                <w:rFonts w:cstheme="minorHAnsi"/>
                <w:sz w:val="24"/>
                <w:szCs w:val="24"/>
              </w:rPr>
            </w:pPr>
            <w:r w:rsidRPr="00B120EF">
              <w:rPr>
                <w:rFonts w:cstheme="minorHAnsi"/>
                <w:sz w:val="24"/>
                <w:szCs w:val="24"/>
              </w:rPr>
              <w:t>68%</w:t>
            </w:r>
          </w:p>
        </w:tc>
        <w:tc>
          <w:tcPr>
            <w:tcW w:w="879" w:type="dxa"/>
          </w:tcPr>
          <w:p w14:paraId="723FC63D" w14:textId="77777777" w:rsidR="00B120EF" w:rsidRPr="00B120EF" w:rsidRDefault="00B120EF" w:rsidP="00B120EF">
            <w:pPr>
              <w:jc w:val="center"/>
              <w:rPr>
                <w:rFonts w:cstheme="minorHAnsi"/>
                <w:sz w:val="24"/>
                <w:szCs w:val="24"/>
              </w:rPr>
            </w:pPr>
            <w:r w:rsidRPr="00B120EF">
              <w:rPr>
                <w:rFonts w:cstheme="minorHAnsi"/>
                <w:sz w:val="24"/>
                <w:szCs w:val="24"/>
              </w:rPr>
              <w:t>-3</w:t>
            </w:r>
          </w:p>
        </w:tc>
        <w:tc>
          <w:tcPr>
            <w:tcW w:w="1276" w:type="dxa"/>
            <w:vAlign w:val="bottom"/>
          </w:tcPr>
          <w:p w14:paraId="13A5009C" w14:textId="77777777" w:rsidR="00B120EF" w:rsidRPr="00B120EF" w:rsidRDefault="00B120EF" w:rsidP="00B120EF">
            <w:pPr>
              <w:jc w:val="center"/>
              <w:rPr>
                <w:rFonts w:cstheme="minorHAnsi"/>
                <w:sz w:val="24"/>
                <w:szCs w:val="24"/>
              </w:rPr>
            </w:pPr>
            <w:r w:rsidRPr="00B120EF">
              <w:rPr>
                <w:rFonts w:cstheme="minorHAnsi"/>
                <w:color w:val="000000"/>
                <w:sz w:val="24"/>
                <w:szCs w:val="24"/>
              </w:rPr>
              <w:t>0.76</w:t>
            </w:r>
          </w:p>
        </w:tc>
        <w:tc>
          <w:tcPr>
            <w:tcW w:w="1289" w:type="dxa"/>
          </w:tcPr>
          <w:p w14:paraId="3C15187E" w14:textId="77777777" w:rsidR="00B120EF" w:rsidRPr="00B120EF" w:rsidRDefault="00B120EF" w:rsidP="00B120EF">
            <w:pPr>
              <w:jc w:val="center"/>
              <w:rPr>
                <w:rFonts w:cstheme="minorHAnsi"/>
                <w:sz w:val="24"/>
                <w:szCs w:val="24"/>
              </w:rPr>
            </w:pPr>
            <w:r w:rsidRPr="00B120EF">
              <w:rPr>
                <w:rFonts w:cstheme="minorHAnsi"/>
                <w:sz w:val="24"/>
                <w:szCs w:val="24"/>
              </w:rPr>
              <w:t>0.76</w:t>
            </w:r>
          </w:p>
        </w:tc>
        <w:tc>
          <w:tcPr>
            <w:tcW w:w="978" w:type="dxa"/>
          </w:tcPr>
          <w:p w14:paraId="10597FFB" w14:textId="0587EA14"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60" w:author="John-Jose Nunez" w:date="2021-10-08T13:29:00Z">
              <w:r w:rsidR="00E7394B">
                <w:rPr>
                  <w:rFonts w:cstheme="minorHAnsi"/>
                  <w:color w:val="000000"/>
                  <w:sz w:val="24"/>
                  <w:szCs w:val="24"/>
                </w:rPr>
                <w:t>1</w:t>
              </w:r>
            </w:ins>
            <w:del w:id="161" w:author="John-Jose Nunez" w:date="2021-10-08T13:29:00Z">
              <w:r w:rsidRPr="00B120EF" w:rsidDel="00E7394B">
                <w:rPr>
                  <w:rFonts w:cstheme="minorHAnsi"/>
                  <w:color w:val="000000"/>
                  <w:sz w:val="24"/>
                  <w:szCs w:val="24"/>
                </w:rPr>
                <w:delText>0.4</w:delText>
              </w:r>
            </w:del>
          </w:p>
        </w:tc>
      </w:tr>
      <w:tr w:rsidR="00B120EF" w:rsidRPr="00B120EF" w14:paraId="059DAAA7" w14:textId="77777777" w:rsidTr="00472433">
        <w:tc>
          <w:tcPr>
            <w:tcW w:w="2381" w:type="dxa"/>
            <w:vAlign w:val="bottom"/>
          </w:tcPr>
          <w:p w14:paraId="1CF07C1B" w14:textId="77777777" w:rsidR="00B120EF" w:rsidRPr="00B120EF" w:rsidRDefault="00B120EF" w:rsidP="00B120EF">
            <w:pPr>
              <w:rPr>
                <w:rFonts w:cstheme="minorHAnsi"/>
                <w:sz w:val="24"/>
                <w:szCs w:val="24"/>
              </w:rPr>
            </w:pPr>
            <w:r w:rsidRPr="00B120EF">
              <w:rPr>
                <w:rFonts w:cstheme="minorHAnsi"/>
                <w:b/>
                <w:bCs/>
                <w:color w:val="000000"/>
                <w:sz w:val="24"/>
                <w:szCs w:val="24"/>
              </w:rPr>
              <w:t>L</w:t>
            </w:r>
            <w:r w:rsidRPr="00B120EF">
              <w:rPr>
                <w:rFonts w:cstheme="minorHAnsi"/>
                <w:b/>
                <w:bCs/>
                <w:color w:val="000000"/>
                <w:sz w:val="24"/>
                <w:szCs w:val="24"/>
              </w:rPr>
              <w:softHyphen/>
            </w:r>
            <w:r w:rsidRPr="00B120EF">
              <w:rPr>
                <w:rFonts w:cstheme="minorHAnsi"/>
                <w:b/>
                <w:bCs/>
                <w:color w:val="000000"/>
                <w:sz w:val="24"/>
                <w:szCs w:val="24"/>
                <w:vertAlign w:val="subscript"/>
              </w:rPr>
              <w:t>2</w:t>
            </w:r>
            <w:r w:rsidRPr="00B120EF">
              <w:rPr>
                <w:rFonts w:cstheme="minorHAnsi"/>
                <w:b/>
                <w:bCs/>
                <w:color w:val="000000"/>
                <w:sz w:val="24"/>
                <w:szCs w:val="24"/>
              </w:rPr>
              <w:t xml:space="preserve"> Logistic Regression</w:t>
            </w:r>
          </w:p>
        </w:tc>
        <w:tc>
          <w:tcPr>
            <w:tcW w:w="1276" w:type="dxa"/>
            <w:vAlign w:val="bottom"/>
          </w:tcPr>
          <w:p w14:paraId="50D5D71F" w14:textId="77777777" w:rsidR="00B120EF" w:rsidRPr="00B120EF" w:rsidRDefault="00B120EF" w:rsidP="00B120EF">
            <w:pPr>
              <w:jc w:val="center"/>
              <w:rPr>
                <w:rFonts w:cstheme="minorHAnsi"/>
                <w:sz w:val="24"/>
                <w:szCs w:val="24"/>
              </w:rPr>
            </w:pPr>
          </w:p>
        </w:tc>
        <w:tc>
          <w:tcPr>
            <w:tcW w:w="1276" w:type="dxa"/>
          </w:tcPr>
          <w:p w14:paraId="36AAACC2" w14:textId="77777777" w:rsidR="00B120EF" w:rsidRPr="00B120EF" w:rsidRDefault="00B120EF" w:rsidP="00B120EF">
            <w:pPr>
              <w:jc w:val="center"/>
              <w:rPr>
                <w:rFonts w:cstheme="minorHAnsi"/>
                <w:sz w:val="24"/>
                <w:szCs w:val="24"/>
              </w:rPr>
            </w:pPr>
          </w:p>
        </w:tc>
        <w:tc>
          <w:tcPr>
            <w:tcW w:w="879" w:type="dxa"/>
          </w:tcPr>
          <w:p w14:paraId="4CB268EA" w14:textId="77777777" w:rsidR="00B120EF" w:rsidRPr="00B120EF" w:rsidRDefault="00B120EF" w:rsidP="00B120EF">
            <w:pPr>
              <w:jc w:val="center"/>
              <w:rPr>
                <w:rFonts w:cstheme="minorHAnsi"/>
                <w:sz w:val="24"/>
                <w:szCs w:val="24"/>
              </w:rPr>
            </w:pPr>
          </w:p>
        </w:tc>
        <w:tc>
          <w:tcPr>
            <w:tcW w:w="1276" w:type="dxa"/>
            <w:vAlign w:val="bottom"/>
          </w:tcPr>
          <w:p w14:paraId="736FBC0F" w14:textId="77777777" w:rsidR="00B120EF" w:rsidRPr="00B120EF" w:rsidRDefault="00B120EF" w:rsidP="00B120EF">
            <w:pPr>
              <w:jc w:val="center"/>
              <w:rPr>
                <w:rFonts w:cstheme="minorHAnsi"/>
                <w:sz w:val="24"/>
                <w:szCs w:val="24"/>
              </w:rPr>
            </w:pPr>
          </w:p>
        </w:tc>
        <w:tc>
          <w:tcPr>
            <w:tcW w:w="1289" w:type="dxa"/>
          </w:tcPr>
          <w:p w14:paraId="208E9099" w14:textId="77777777" w:rsidR="00B120EF" w:rsidRPr="00B120EF" w:rsidRDefault="00B120EF" w:rsidP="00B120EF">
            <w:pPr>
              <w:jc w:val="center"/>
              <w:rPr>
                <w:rFonts w:cstheme="minorHAnsi"/>
                <w:sz w:val="24"/>
                <w:szCs w:val="24"/>
              </w:rPr>
            </w:pPr>
          </w:p>
        </w:tc>
        <w:tc>
          <w:tcPr>
            <w:tcW w:w="978" w:type="dxa"/>
          </w:tcPr>
          <w:p w14:paraId="184E0EE2" w14:textId="77777777" w:rsidR="00B120EF" w:rsidRPr="00B120EF" w:rsidRDefault="00B120EF" w:rsidP="00B120EF">
            <w:pPr>
              <w:jc w:val="center"/>
              <w:rPr>
                <w:rFonts w:cstheme="minorHAnsi"/>
                <w:sz w:val="24"/>
                <w:szCs w:val="24"/>
              </w:rPr>
            </w:pPr>
          </w:p>
        </w:tc>
      </w:tr>
      <w:tr w:rsidR="00B120EF" w:rsidRPr="00B120EF" w14:paraId="10EAD637" w14:textId="77777777" w:rsidTr="00472433">
        <w:tc>
          <w:tcPr>
            <w:tcW w:w="2381" w:type="dxa"/>
            <w:vAlign w:val="bottom"/>
          </w:tcPr>
          <w:p w14:paraId="0CA88523" w14:textId="77777777" w:rsidR="00B120EF" w:rsidRPr="00B120EF" w:rsidRDefault="00B120EF" w:rsidP="00B120EF">
            <w:pPr>
              <w:rPr>
                <w:rFonts w:cstheme="minorHAnsi"/>
                <w:sz w:val="24"/>
                <w:szCs w:val="24"/>
              </w:rPr>
            </w:pPr>
            <w:r w:rsidRPr="00B120EF">
              <w:rPr>
                <w:rFonts w:cstheme="minorHAnsi"/>
                <w:color w:val="000000"/>
                <w:sz w:val="24"/>
                <w:szCs w:val="24"/>
              </w:rPr>
              <w:t>Full Features</w:t>
            </w:r>
          </w:p>
        </w:tc>
        <w:tc>
          <w:tcPr>
            <w:tcW w:w="1276" w:type="dxa"/>
            <w:vAlign w:val="bottom"/>
          </w:tcPr>
          <w:p w14:paraId="38085998" w14:textId="08A2C349" w:rsidR="00B120EF" w:rsidRPr="00B120EF" w:rsidRDefault="00522B8E" w:rsidP="00B120EF">
            <w:pPr>
              <w:jc w:val="center"/>
              <w:rPr>
                <w:rFonts w:cstheme="minorHAnsi"/>
                <w:sz w:val="24"/>
                <w:szCs w:val="24"/>
              </w:rPr>
            </w:pPr>
            <w:ins w:id="162" w:author="John-Jose Nunez" w:date="2021-10-04T14:17:00Z">
              <w:r>
                <w:rPr>
                  <w:rFonts w:cstheme="minorHAnsi"/>
                  <w:sz w:val="24"/>
                  <w:szCs w:val="24"/>
                </w:rPr>
                <w:t>69</w:t>
              </w:r>
            </w:ins>
            <w:ins w:id="163" w:author="John-Jose Nunez" w:date="2021-09-18T10:03:00Z">
              <w:r w:rsidR="000557C0">
                <w:rPr>
                  <w:rFonts w:cstheme="minorHAnsi"/>
                  <w:sz w:val="24"/>
                  <w:szCs w:val="24"/>
                </w:rPr>
                <w:t>%</w:t>
              </w:r>
            </w:ins>
            <w:del w:id="164" w:author="John-Jose Nunez" w:date="2021-09-18T10:01:00Z">
              <w:r w:rsidR="00B120EF" w:rsidRPr="00B120EF" w:rsidDel="000557C0">
                <w:rPr>
                  <w:rFonts w:cstheme="minorHAnsi"/>
                  <w:sz w:val="24"/>
                  <w:szCs w:val="24"/>
                </w:rPr>
                <w:delText>71</w:delText>
              </w:r>
            </w:del>
            <w:del w:id="165" w:author="John-Jose Nunez" w:date="2021-09-18T10:03:00Z">
              <w:r w:rsidR="00B120EF" w:rsidRPr="00B120EF" w:rsidDel="000557C0">
                <w:rPr>
                  <w:rFonts w:cstheme="minorHAnsi"/>
                  <w:sz w:val="24"/>
                  <w:szCs w:val="24"/>
                </w:rPr>
                <w:delText>%</w:delText>
              </w:r>
            </w:del>
          </w:p>
        </w:tc>
        <w:tc>
          <w:tcPr>
            <w:tcW w:w="1276" w:type="dxa"/>
          </w:tcPr>
          <w:p w14:paraId="3361F9CE" w14:textId="77777777" w:rsidR="00B120EF" w:rsidRPr="00B120EF" w:rsidRDefault="00B120EF" w:rsidP="00B120EF">
            <w:pPr>
              <w:jc w:val="center"/>
              <w:rPr>
                <w:rFonts w:cstheme="minorHAnsi"/>
                <w:sz w:val="24"/>
                <w:szCs w:val="24"/>
              </w:rPr>
            </w:pPr>
            <w:r w:rsidRPr="00B120EF">
              <w:rPr>
                <w:rFonts w:cstheme="minorHAnsi"/>
                <w:sz w:val="24"/>
                <w:szCs w:val="24"/>
              </w:rPr>
              <w:t>64%</w:t>
            </w:r>
          </w:p>
        </w:tc>
        <w:tc>
          <w:tcPr>
            <w:tcW w:w="879" w:type="dxa"/>
          </w:tcPr>
          <w:p w14:paraId="50B928A7" w14:textId="57D329D1" w:rsidR="00B120EF" w:rsidRPr="00B120EF" w:rsidRDefault="00B120EF" w:rsidP="00B120EF">
            <w:pPr>
              <w:jc w:val="center"/>
              <w:rPr>
                <w:rFonts w:cstheme="minorHAnsi"/>
                <w:sz w:val="24"/>
                <w:szCs w:val="24"/>
              </w:rPr>
            </w:pPr>
            <w:r w:rsidRPr="00B120EF">
              <w:rPr>
                <w:rFonts w:cstheme="minorHAnsi"/>
                <w:sz w:val="24"/>
                <w:szCs w:val="24"/>
              </w:rPr>
              <w:t>-</w:t>
            </w:r>
            <w:ins w:id="166" w:author="John-Jose Nunez" w:date="2021-10-08T13:30:00Z">
              <w:r w:rsidR="00E7394B">
                <w:rPr>
                  <w:rFonts w:cstheme="minorHAnsi"/>
                  <w:sz w:val="24"/>
                  <w:szCs w:val="24"/>
                </w:rPr>
                <w:t>21</w:t>
              </w:r>
            </w:ins>
            <w:del w:id="167" w:author="John-Jose Nunez" w:date="2021-10-08T13:30:00Z">
              <w:r w:rsidRPr="00B120EF" w:rsidDel="00E7394B">
                <w:rPr>
                  <w:rFonts w:cstheme="minorHAnsi"/>
                  <w:sz w:val="24"/>
                  <w:szCs w:val="24"/>
                </w:rPr>
                <w:delText>16</w:delText>
              </w:r>
            </w:del>
          </w:p>
        </w:tc>
        <w:tc>
          <w:tcPr>
            <w:tcW w:w="1276" w:type="dxa"/>
            <w:vAlign w:val="bottom"/>
          </w:tcPr>
          <w:p w14:paraId="6A59802F" w14:textId="6CFA0072" w:rsidR="00B120EF" w:rsidRPr="00B120EF" w:rsidRDefault="000557C0" w:rsidP="00B120EF">
            <w:pPr>
              <w:jc w:val="center"/>
              <w:rPr>
                <w:rFonts w:cstheme="minorHAnsi"/>
                <w:sz w:val="24"/>
                <w:szCs w:val="24"/>
              </w:rPr>
            </w:pPr>
            <w:ins w:id="168" w:author="John-Jose Nunez" w:date="2021-09-18T10:02:00Z">
              <w:r>
                <w:rPr>
                  <w:rFonts w:cstheme="minorHAnsi"/>
                  <w:sz w:val="24"/>
                  <w:szCs w:val="24"/>
                </w:rPr>
                <w:t>0.77</w:t>
              </w:r>
            </w:ins>
            <w:del w:id="169" w:author="John-Jose Nunez" w:date="2021-09-18T10:02:00Z">
              <w:r w:rsidR="00B120EF" w:rsidRPr="00B120EF" w:rsidDel="000557C0">
                <w:rPr>
                  <w:rFonts w:cstheme="minorHAnsi"/>
                  <w:sz w:val="24"/>
                  <w:szCs w:val="24"/>
                </w:rPr>
                <w:delText>0.78</w:delText>
              </w:r>
            </w:del>
          </w:p>
        </w:tc>
        <w:tc>
          <w:tcPr>
            <w:tcW w:w="1289" w:type="dxa"/>
          </w:tcPr>
          <w:p w14:paraId="06976C09" w14:textId="77777777" w:rsidR="00B120EF" w:rsidRPr="00B120EF" w:rsidRDefault="00B120EF" w:rsidP="00B120EF">
            <w:pPr>
              <w:jc w:val="center"/>
              <w:rPr>
                <w:rFonts w:cstheme="minorHAnsi"/>
                <w:sz w:val="24"/>
                <w:szCs w:val="24"/>
              </w:rPr>
            </w:pPr>
            <w:r w:rsidRPr="00B120EF">
              <w:rPr>
                <w:rFonts w:cstheme="minorHAnsi"/>
                <w:sz w:val="24"/>
                <w:szCs w:val="24"/>
              </w:rPr>
              <w:t>0.69</w:t>
            </w:r>
          </w:p>
        </w:tc>
        <w:tc>
          <w:tcPr>
            <w:tcW w:w="978" w:type="dxa"/>
          </w:tcPr>
          <w:p w14:paraId="7A184A64" w14:textId="78AB0C41"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70" w:author="John-Jose Nunez" w:date="2021-10-08T13:30:00Z">
              <w:r w:rsidR="00E7394B">
                <w:rPr>
                  <w:rFonts w:cstheme="minorHAnsi"/>
                  <w:color w:val="000000"/>
                  <w:sz w:val="24"/>
                  <w:szCs w:val="24"/>
                </w:rPr>
                <w:t>78</w:t>
              </w:r>
            </w:ins>
            <w:del w:id="171" w:author="John-Jose Nunez" w:date="2021-10-08T13:30:00Z">
              <w:r w:rsidRPr="00B120EF" w:rsidDel="00E7394B">
                <w:rPr>
                  <w:rFonts w:cstheme="minorHAnsi"/>
                  <w:color w:val="000000"/>
                  <w:sz w:val="24"/>
                  <w:szCs w:val="24"/>
                </w:rPr>
                <w:delText>30</w:delText>
              </w:r>
            </w:del>
          </w:p>
        </w:tc>
      </w:tr>
      <w:tr w:rsidR="00B120EF" w:rsidRPr="00B120EF" w14:paraId="0283D467" w14:textId="77777777" w:rsidTr="00472433">
        <w:tc>
          <w:tcPr>
            <w:tcW w:w="2381" w:type="dxa"/>
            <w:vAlign w:val="bottom"/>
          </w:tcPr>
          <w:p w14:paraId="1C28C770" w14:textId="77777777" w:rsidR="00B120EF" w:rsidRPr="00B120EF" w:rsidRDefault="00B120EF" w:rsidP="00B120EF">
            <w:pPr>
              <w:rPr>
                <w:rFonts w:cstheme="minorHAnsi"/>
                <w:sz w:val="24"/>
                <w:szCs w:val="24"/>
              </w:rPr>
            </w:pPr>
            <w:r w:rsidRPr="00B120EF">
              <w:rPr>
                <w:rFonts w:cstheme="minorHAnsi"/>
                <w:sz w:val="24"/>
                <w:szCs w:val="24"/>
              </w:rPr>
              <w:t>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tc>
        <w:tc>
          <w:tcPr>
            <w:tcW w:w="1276" w:type="dxa"/>
            <w:vAlign w:val="bottom"/>
          </w:tcPr>
          <w:p w14:paraId="6377C3CA" w14:textId="75CC2842" w:rsidR="00B120EF" w:rsidRPr="00B120EF" w:rsidRDefault="000557C0" w:rsidP="00B120EF">
            <w:pPr>
              <w:jc w:val="center"/>
              <w:rPr>
                <w:rFonts w:cstheme="minorHAnsi"/>
                <w:sz w:val="24"/>
                <w:szCs w:val="24"/>
              </w:rPr>
            </w:pPr>
            <w:ins w:id="172" w:author="John-Jose Nunez" w:date="2021-09-18T10:05:00Z">
              <w:r>
                <w:rPr>
                  <w:rFonts w:cstheme="minorHAnsi"/>
                  <w:sz w:val="24"/>
                  <w:szCs w:val="24"/>
                </w:rPr>
                <w:t>69%</w:t>
              </w:r>
            </w:ins>
            <w:del w:id="173" w:author="John-Jose Nunez" w:date="2021-09-18T10:05:00Z">
              <w:r w:rsidR="00B120EF" w:rsidRPr="00B120EF" w:rsidDel="000557C0">
                <w:rPr>
                  <w:rFonts w:cstheme="minorHAnsi"/>
                  <w:sz w:val="24"/>
                  <w:szCs w:val="24"/>
                </w:rPr>
                <w:delText>72%</w:delText>
              </w:r>
            </w:del>
          </w:p>
        </w:tc>
        <w:tc>
          <w:tcPr>
            <w:tcW w:w="1276" w:type="dxa"/>
          </w:tcPr>
          <w:p w14:paraId="049F0DC1" w14:textId="77777777" w:rsidR="00B120EF" w:rsidRPr="00B120EF" w:rsidRDefault="00B120EF" w:rsidP="00B120EF">
            <w:pPr>
              <w:jc w:val="center"/>
              <w:rPr>
                <w:rFonts w:cstheme="minorHAnsi"/>
                <w:sz w:val="24"/>
                <w:szCs w:val="24"/>
              </w:rPr>
            </w:pPr>
            <w:r w:rsidRPr="00B120EF">
              <w:rPr>
                <w:rFonts w:cstheme="minorHAnsi"/>
                <w:sz w:val="24"/>
                <w:szCs w:val="24"/>
              </w:rPr>
              <w:t>71%</w:t>
            </w:r>
          </w:p>
        </w:tc>
        <w:tc>
          <w:tcPr>
            <w:tcW w:w="879" w:type="dxa"/>
          </w:tcPr>
          <w:p w14:paraId="64DF51C5" w14:textId="55020463" w:rsidR="00B120EF" w:rsidRPr="00B120EF" w:rsidRDefault="00E7394B" w:rsidP="00B120EF">
            <w:pPr>
              <w:jc w:val="center"/>
              <w:rPr>
                <w:rFonts w:cstheme="minorHAnsi"/>
                <w:sz w:val="24"/>
                <w:szCs w:val="24"/>
              </w:rPr>
            </w:pPr>
            <w:ins w:id="174" w:author="John-Jose Nunez" w:date="2021-10-08T13:31:00Z">
              <w:r>
                <w:rPr>
                  <w:rFonts w:cstheme="minorHAnsi"/>
                  <w:sz w:val="24"/>
                  <w:szCs w:val="24"/>
                </w:rPr>
                <w:t>6</w:t>
              </w:r>
            </w:ins>
            <w:del w:id="175" w:author="John-Jose Nunez" w:date="2021-10-08T13:30:00Z">
              <w:r w:rsidR="00B120EF" w:rsidRPr="00B120EF" w:rsidDel="00E7394B">
                <w:rPr>
                  <w:rFonts w:cstheme="minorHAnsi"/>
                  <w:sz w:val="24"/>
                  <w:szCs w:val="24"/>
                </w:rPr>
                <w:delText>-2</w:delText>
              </w:r>
            </w:del>
          </w:p>
        </w:tc>
        <w:tc>
          <w:tcPr>
            <w:tcW w:w="1276" w:type="dxa"/>
            <w:vAlign w:val="bottom"/>
          </w:tcPr>
          <w:p w14:paraId="6650D64B" w14:textId="2750DF92" w:rsidR="00B120EF" w:rsidRPr="00B120EF" w:rsidRDefault="000557C0" w:rsidP="00B120EF">
            <w:pPr>
              <w:jc w:val="center"/>
              <w:rPr>
                <w:rFonts w:cstheme="minorHAnsi"/>
                <w:sz w:val="24"/>
                <w:szCs w:val="24"/>
              </w:rPr>
            </w:pPr>
            <w:ins w:id="176" w:author="John-Jose Nunez" w:date="2021-09-18T10:05:00Z">
              <w:r>
                <w:rPr>
                  <w:rFonts w:cstheme="minorHAnsi"/>
                  <w:sz w:val="24"/>
                  <w:szCs w:val="24"/>
                </w:rPr>
                <w:t>0.77</w:t>
              </w:r>
            </w:ins>
            <w:del w:id="177" w:author="John-Jose Nunez" w:date="2021-09-18T10:05:00Z">
              <w:r w:rsidR="00B120EF" w:rsidRPr="00B120EF" w:rsidDel="000557C0">
                <w:rPr>
                  <w:rFonts w:cstheme="minorHAnsi"/>
                  <w:sz w:val="24"/>
                  <w:szCs w:val="24"/>
                </w:rPr>
                <w:delText>0.79</w:delText>
              </w:r>
            </w:del>
          </w:p>
        </w:tc>
        <w:tc>
          <w:tcPr>
            <w:tcW w:w="1289" w:type="dxa"/>
          </w:tcPr>
          <w:p w14:paraId="4639F262" w14:textId="77777777" w:rsidR="00B120EF" w:rsidRPr="00B120EF" w:rsidRDefault="00B120EF" w:rsidP="00B120EF">
            <w:pPr>
              <w:jc w:val="center"/>
              <w:rPr>
                <w:rFonts w:cstheme="minorHAnsi"/>
                <w:sz w:val="24"/>
                <w:szCs w:val="24"/>
              </w:rPr>
            </w:pPr>
            <w:r w:rsidRPr="00B120EF">
              <w:rPr>
                <w:rFonts w:cstheme="minorHAnsi"/>
                <w:sz w:val="24"/>
                <w:szCs w:val="24"/>
              </w:rPr>
              <w:t>0.73</w:t>
            </w:r>
          </w:p>
        </w:tc>
        <w:tc>
          <w:tcPr>
            <w:tcW w:w="978" w:type="dxa"/>
          </w:tcPr>
          <w:p w14:paraId="38146C19" w14:textId="78609394" w:rsidR="00B120EF" w:rsidRPr="00B120EF" w:rsidRDefault="00B120EF" w:rsidP="00B120EF">
            <w:pPr>
              <w:jc w:val="center"/>
              <w:rPr>
                <w:rFonts w:cstheme="minorHAnsi"/>
                <w:color w:val="000000"/>
                <w:sz w:val="24"/>
                <w:szCs w:val="24"/>
              </w:rPr>
            </w:pPr>
            <w:r w:rsidRPr="00B120EF">
              <w:rPr>
                <w:rFonts w:cstheme="minorHAnsi"/>
                <w:color w:val="000000"/>
                <w:sz w:val="24"/>
                <w:szCs w:val="24"/>
              </w:rPr>
              <w:t>-</w:t>
            </w:r>
            <w:ins w:id="178" w:author="John-Jose Nunez" w:date="2021-10-08T13:31:00Z">
              <w:r w:rsidR="00E7394B">
                <w:rPr>
                  <w:rFonts w:cstheme="minorHAnsi"/>
                  <w:color w:val="000000"/>
                  <w:sz w:val="24"/>
                  <w:szCs w:val="24"/>
                </w:rPr>
                <w:t>23</w:t>
              </w:r>
            </w:ins>
            <w:del w:id="179" w:author="John-Jose Nunez" w:date="2021-10-08T13:31:00Z">
              <w:r w:rsidRPr="00B120EF" w:rsidDel="00E7394B">
                <w:rPr>
                  <w:rFonts w:cstheme="minorHAnsi"/>
                  <w:color w:val="000000"/>
                  <w:sz w:val="24"/>
                  <w:szCs w:val="24"/>
                </w:rPr>
                <w:delText>34</w:delText>
              </w:r>
            </w:del>
          </w:p>
        </w:tc>
      </w:tr>
      <w:tr w:rsidR="00B120EF" w:rsidRPr="00B120EF" w14:paraId="00BEC08B" w14:textId="77777777" w:rsidTr="00472433">
        <w:tc>
          <w:tcPr>
            <w:tcW w:w="2381" w:type="dxa"/>
            <w:vAlign w:val="bottom"/>
          </w:tcPr>
          <w:p w14:paraId="16781450" w14:textId="77777777" w:rsidR="00B120EF" w:rsidRPr="00B120EF" w:rsidRDefault="00B120EF" w:rsidP="00B120EF">
            <w:pPr>
              <w:rPr>
                <w:rFonts w:cstheme="minorHAnsi"/>
                <w:sz w:val="24"/>
                <w:szCs w:val="24"/>
              </w:rPr>
            </w:pPr>
            <w:r w:rsidRPr="00B120EF">
              <w:rPr>
                <w:rFonts w:cstheme="minorHAnsi"/>
                <w:color w:val="000000"/>
                <w:sz w:val="24"/>
                <w:szCs w:val="24"/>
              </w:rPr>
              <w:t>Elastic Net</w:t>
            </w:r>
          </w:p>
        </w:tc>
        <w:tc>
          <w:tcPr>
            <w:tcW w:w="1276" w:type="dxa"/>
            <w:vAlign w:val="bottom"/>
          </w:tcPr>
          <w:p w14:paraId="17B010F1" w14:textId="329A5760" w:rsidR="00B120EF" w:rsidRPr="00B120EF" w:rsidRDefault="00522B8E" w:rsidP="00B120EF">
            <w:pPr>
              <w:jc w:val="center"/>
              <w:rPr>
                <w:rFonts w:cstheme="minorHAnsi"/>
                <w:sz w:val="24"/>
                <w:szCs w:val="24"/>
              </w:rPr>
            </w:pPr>
            <w:ins w:id="180" w:author="John-Jose Nunez" w:date="2021-10-04T14:18:00Z">
              <w:r>
                <w:rPr>
                  <w:rFonts w:cstheme="minorHAnsi"/>
                  <w:sz w:val="24"/>
                  <w:szCs w:val="24"/>
                </w:rPr>
                <w:t>70</w:t>
              </w:r>
            </w:ins>
            <w:ins w:id="181" w:author="John-Jose Nunez" w:date="2021-09-18T10:05:00Z">
              <w:r w:rsidR="000557C0">
                <w:rPr>
                  <w:rFonts w:cstheme="minorHAnsi"/>
                  <w:sz w:val="24"/>
                  <w:szCs w:val="24"/>
                </w:rPr>
                <w:t>%</w:t>
              </w:r>
            </w:ins>
            <w:del w:id="182" w:author="John-Jose Nunez" w:date="2021-09-18T10:05:00Z">
              <w:r w:rsidR="00B120EF" w:rsidRPr="00B120EF" w:rsidDel="000557C0">
                <w:rPr>
                  <w:rFonts w:cstheme="minorHAnsi"/>
                  <w:sz w:val="24"/>
                  <w:szCs w:val="24"/>
                </w:rPr>
                <w:delText>73%</w:delText>
              </w:r>
            </w:del>
          </w:p>
        </w:tc>
        <w:tc>
          <w:tcPr>
            <w:tcW w:w="1276" w:type="dxa"/>
          </w:tcPr>
          <w:p w14:paraId="5886A9CB" w14:textId="77777777" w:rsidR="00B120EF" w:rsidRPr="00B120EF" w:rsidRDefault="00B120EF" w:rsidP="00B120EF">
            <w:pPr>
              <w:jc w:val="center"/>
              <w:rPr>
                <w:rFonts w:cstheme="minorHAnsi"/>
                <w:sz w:val="24"/>
                <w:szCs w:val="24"/>
              </w:rPr>
            </w:pPr>
            <w:r w:rsidRPr="00B120EF">
              <w:rPr>
                <w:rFonts w:cstheme="minorHAnsi"/>
                <w:sz w:val="24"/>
                <w:szCs w:val="24"/>
              </w:rPr>
              <w:t>71%</w:t>
            </w:r>
          </w:p>
        </w:tc>
        <w:tc>
          <w:tcPr>
            <w:tcW w:w="879" w:type="dxa"/>
          </w:tcPr>
          <w:p w14:paraId="412CAC15" w14:textId="2C0A9040" w:rsidR="00B120EF" w:rsidRPr="00B120EF" w:rsidRDefault="00E7394B" w:rsidP="00B120EF">
            <w:pPr>
              <w:jc w:val="center"/>
              <w:rPr>
                <w:rFonts w:cstheme="minorHAnsi"/>
                <w:sz w:val="24"/>
                <w:szCs w:val="24"/>
              </w:rPr>
            </w:pPr>
            <w:ins w:id="183" w:author="John-Jose Nunez" w:date="2021-10-08T13:31:00Z">
              <w:r>
                <w:rPr>
                  <w:rFonts w:cstheme="minorHAnsi"/>
                  <w:sz w:val="24"/>
                  <w:szCs w:val="24"/>
                </w:rPr>
                <w:t>4</w:t>
              </w:r>
            </w:ins>
            <w:del w:id="184" w:author="John-Jose Nunez" w:date="2021-10-08T13:31:00Z">
              <w:r w:rsidR="00B120EF" w:rsidRPr="00B120EF" w:rsidDel="00E7394B">
                <w:rPr>
                  <w:rFonts w:cstheme="minorHAnsi"/>
                  <w:sz w:val="24"/>
                  <w:szCs w:val="24"/>
                </w:rPr>
                <w:delText>-3</w:delText>
              </w:r>
            </w:del>
          </w:p>
        </w:tc>
        <w:tc>
          <w:tcPr>
            <w:tcW w:w="1276" w:type="dxa"/>
            <w:vAlign w:val="bottom"/>
          </w:tcPr>
          <w:p w14:paraId="69D28B93" w14:textId="4DD4B1AC" w:rsidR="00B120EF" w:rsidRPr="00B120EF" w:rsidRDefault="000557C0" w:rsidP="00B120EF">
            <w:pPr>
              <w:jc w:val="center"/>
              <w:rPr>
                <w:rFonts w:cstheme="minorHAnsi"/>
                <w:sz w:val="24"/>
                <w:szCs w:val="24"/>
              </w:rPr>
            </w:pPr>
            <w:ins w:id="185" w:author="John-Jose Nunez" w:date="2021-09-18T10:05:00Z">
              <w:r>
                <w:rPr>
                  <w:rFonts w:cstheme="minorHAnsi"/>
                  <w:sz w:val="24"/>
                  <w:szCs w:val="24"/>
                </w:rPr>
                <w:t>0.77</w:t>
              </w:r>
            </w:ins>
            <w:del w:id="186" w:author="John-Jose Nunez" w:date="2021-09-18T10:05:00Z">
              <w:r w:rsidR="00B120EF" w:rsidRPr="00B120EF" w:rsidDel="000557C0">
                <w:rPr>
                  <w:rFonts w:cstheme="minorHAnsi"/>
                  <w:sz w:val="24"/>
                  <w:szCs w:val="24"/>
                </w:rPr>
                <w:delText>0.80</w:delText>
              </w:r>
            </w:del>
          </w:p>
        </w:tc>
        <w:tc>
          <w:tcPr>
            <w:tcW w:w="1289" w:type="dxa"/>
          </w:tcPr>
          <w:p w14:paraId="4D418076" w14:textId="77777777" w:rsidR="00B120EF" w:rsidRPr="00B120EF" w:rsidRDefault="00B120EF" w:rsidP="00B120EF">
            <w:pPr>
              <w:jc w:val="center"/>
              <w:rPr>
                <w:rFonts w:cstheme="minorHAnsi"/>
                <w:sz w:val="24"/>
                <w:szCs w:val="24"/>
              </w:rPr>
            </w:pPr>
            <w:r w:rsidRPr="00B120EF">
              <w:rPr>
                <w:rFonts w:cstheme="minorHAnsi"/>
                <w:sz w:val="24"/>
                <w:szCs w:val="24"/>
              </w:rPr>
              <w:t>0.77</w:t>
            </w:r>
          </w:p>
        </w:tc>
        <w:tc>
          <w:tcPr>
            <w:tcW w:w="978" w:type="dxa"/>
          </w:tcPr>
          <w:p w14:paraId="64EA0495" w14:textId="13D28C7C" w:rsidR="00B120EF" w:rsidRPr="00B120EF" w:rsidRDefault="00B120EF" w:rsidP="00B120EF">
            <w:pPr>
              <w:jc w:val="center"/>
              <w:rPr>
                <w:rFonts w:cstheme="minorHAnsi"/>
                <w:color w:val="000000"/>
                <w:sz w:val="24"/>
                <w:szCs w:val="24"/>
              </w:rPr>
            </w:pPr>
            <w:del w:id="187" w:author="John-Jose Nunez" w:date="2021-10-08T13:31:00Z">
              <w:r w:rsidRPr="00B120EF" w:rsidDel="00E7394B">
                <w:rPr>
                  <w:rFonts w:cstheme="minorHAnsi"/>
                  <w:color w:val="000000"/>
                  <w:sz w:val="24"/>
                  <w:szCs w:val="24"/>
                </w:rPr>
                <w:delText>-7</w:delText>
              </w:r>
            </w:del>
            <w:ins w:id="188" w:author="John-Jose Nunez" w:date="2021-10-08T13:31:00Z">
              <w:r w:rsidR="00E7394B">
                <w:rPr>
                  <w:rFonts w:cstheme="minorHAnsi"/>
                  <w:color w:val="000000"/>
                  <w:sz w:val="24"/>
                  <w:szCs w:val="24"/>
                </w:rPr>
                <w:t>2</w:t>
              </w:r>
            </w:ins>
          </w:p>
        </w:tc>
      </w:tr>
      <w:tr w:rsidR="00B120EF" w:rsidRPr="00B120EF" w14:paraId="0A5271FF" w14:textId="77777777" w:rsidTr="00472433">
        <w:tc>
          <w:tcPr>
            <w:tcW w:w="2381" w:type="dxa"/>
            <w:vAlign w:val="bottom"/>
          </w:tcPr>
          <w:p w14:paraId="30ED4400" w14:textId="77777777" w:rsidR="00B120EF" w:rsidRPr="00B120EF" w:rsidRDefault="00B120EF" w:rsidP="00B120EF">
            <w:pPr>
              <w:rPr>
                <w:rFonts w:cstheme="minorHAnsi"/>
                <w:sz w:val="24"/>
                <w:szCs w:val="24"/>
              </w:rPr>
            </w:pPr>
            <w:r w:rsidRPr="00B120EF">
              <w:rPr>
                <w:rFonts w:cstheme="minorHAnsi"/>
                <w:b/>
                <w:bCs/>
                <w:color w:val="000000"/>
                <w:sz w:val="24"/>
                <w:szCs w:val="24"/>
              </w:rPr>
              <w:t>Elastic Net Model</w:t>
            </w:r>
          </w:p>
        </w:tc>
        <w:tc>
          <w:tcPr>
            <w:tcW w:w="1276" w:type="dxa"/>
            <w:vAlign w:val="bottom"/>
          </w:tcPr>
          <w:p w14:paraId="195693FD" w14:textId="7AE10921" w:rsidR="00B120EF" w:rsidRPr="00B120EF" w:rsidRDefault="000557C0" w:rsidP="00B120EF">
            <w:pPr>
              <w:jc w:val="center"/>
              <w:rPr>
                <w:rFonts w:cstheme="minorHAnsi"/>
                <w:sz w:val="24"/>
                <w:szCs w:val="24"/>
              </w:rPr>
            </w:pPr>
            <w:ins w:id="189" w:author="John-Jose Nunez" w:date="2021-09-18T10:00:00Z">
              <w:r>
                <w:rPr>
                  <w:rFonts w:cstheme="minorHAnsi"/>
                  <w:sz w:val="24"/>
                  <w:szCs w:val="24"/>
                </w:rPr>
                <w:t>68</w:t>
              </w:r>
            </w:ins>
            <w:ins w:id="190" w:author="John-Jose Nunez" w:date="2021-09-18T10:03:00Z">
              <w:r>
                <w:rPr>
                  <w:rFonts w:cstheme="minorHAnsi"/>
                  <w:sz w:val="24"/>
                  <w:szCs w:val="24"/>
                </w:rPr>
                <w:t>%</w:t>
              </w:r>
            </w:ins>
            <w:del w:id="191" w:author="John-Jose Nunez" w:date="2021-09-18T10:00:00Z">
              <w:r w:rsidR="00B120EF" w:rsidRPr="00B120EF" w:rsidDel="000557C0">
                <w:rPr>
                  <w:rFonts w:cstheme="minorHAnsi"/>
                  <w:sz w:val="24"/>
                  <w:szCs w:val="24"/>
                </w:rPr>
                <w:delText>70</w:delText>
              </w:r>
            </w:del>
            <w:del w:id="192" w:author="John-Jose Nunez" w:date="2021-09-18T10:03:00Z">
              <w:r w:rsidR="00B120EF" w:rsidRPr="00B120EF" w:rsidDel="000557C0">
                <w:rPr>
                  <w:rFonts w:cstheme="minorHAnsi"/>
                  <w:sz w:val="24"/>
                  <w:szCs w:val="24"/>
                </w:rPr>
                <w:delText>%</w:delText>
              </w:r>
            </w:del>
          </w:p>
        </w:tc>
        <w:tc>
          <w:tcPr>
            <w:tcW w:w="1276" w:type="dxa"/>
          </w:tcPr>
          <w:p w14:paraId="297803AD" w14:textId="77777777" w:rsidR="00B120EF" w:rsidRPr="00B120EF" w:rsidRDefault="00B120EF" w:rsidP="00B120EF">
            <w:pPr>
              <w:jc w:val="center"/>
              <w:rPr>
                <w:rFonts w:cstheme="minorHAnsi"/>
                <w:sz w:val="24"/>
                <w:szCs w:val="24"/>
              </w:rPr>
            </w:pPr>
            <w:r w:rsidRPr="00B120EF">
              <w:rPr>
                <w:rFonts w:cstheme="minorHAnsi"/>
                <w:sz w:val="24"/>
                <w:szCs w:val="24"/>
              </w:rPr>
              <w:t>68%</w:t>
            </w:r>
          </w:p>
        </w:tc>
        <w:tc>
          <w:tcPr>
            <w:tcW w:w="879" w:type="dxa"/>
          </w:tcPr>
          <w:p w14:paraId="7C31CCDD" w14:textId="4FF3877E" w:rsidR="00B120EF" w:rsidRPr="00B120EF" w:rsidRDefault="00E7394B" w:rsidP="00B120EF">
            <w:pPr>
              <w:jc w:val="center"/>
              <w:rPr>
                <w:rFonts w:cstheme="minorHAnsi"/>
                <w:sz w:val="24"/>
                <w:szCs w:val="24"/>
              </w:rPr>
            </w:pPr>
            <w:ins w:id="193" w:author="John-Jose Nunez" w:date="2021-10-08T13:31:00Z">
              <w:r>
                <w:rPr>
                  <w:rFonts w:cstheme="minorHAnsi"/>
                  <w:sz w:val="24"/>
                  <w:szCs w:val="24"/>
                </w:rPr>
                <w:t>1</w:t>
              </w:r>
            </w:ins>
            <w:del w:id="194" w:author="John-Jose Nunez" w:date="2021-10-08T13:31:00Z">
              <w:r w:rsidR="00B120EF" w:rsidRPr="00B120EF" w:rsidDel="00E7394B">
                <w:rPr>
                  <w:rFonts w:cstheme="minorHAnsi"/>
                  <w:sz w:val="24"/>
                  <w:szCs w:val="24"/>
                </w:rPr>
                <w:delText>-5</w:delText>
              </w:r>
            </w:del>
          </w:p>
        </w:tc>
        <w:tc>
          <w:tcPr>
            <w:tcW w:w="1276" w:type="dxa"/>
            <w:vAlign w:val="bottom"/>
          </w:tcPr>
          <w:p w14:paraId="1D8D27A5" w14:textId="4D1FCF40" w:rsidR="00B120EF" w:rsidRPr="00B120EF" w:rsidRDefault="000557C0" w:rsidP="00B120EF">
            <w:pPr>
              <w:jc w:val="center"/>
              <w:rPr>
                <w:rFonts w:cstheme="minorHAnsi"/>
                <w:sz w:val="24"/>
                <w:szCs w:val="24"/>
              </w:rPr>
            </w:pPr>
            <w:ins w:id="195" w:author="John-Jose Nunez" w:date="2021-09-18T10:02:00Z">
              <w:r>
                <w:rPr>
                  <w:rFonts w:cstheme="minorHAnsi"/>
                  <w:sz w:val="24"/>
                  <w:szCs w:val="24"/>
                </w:rPr>
                <w:t>0.75</w:t>
              </w:r>
            </w:ins>
            <w:del w:id="196" w:author="John-Jose Nunez" w:date="2021-09-18T10:02:00Z">
              <w:r w:rsidR="00B120EF" w:rsidRPr="00B120EF" w:rsidDel="000557C0">
                <w:rPr>
                  <w:rFonts w:cstheme="minorHAnsi"/>
                  <w:sz w:val="24"/>
                  <w:szCs w:val="24"/>
                </w:rPr>
                <w:delText>0.</w:delText>
              </w:r>
            </w:del>
            <w:del w:id="197" w:author="John-Jose Nunez" w:date="2021-09-18T10:00:00Z">
              <w:r w:rsidR="00B120EF" w:rsidRPr="00B120EF" w:rsidDel="000557C0">
                <w:rPr>
                  <w:rFonts w:cstheme="minorHAnsi"/>
                  <w:sz w:val="24"/>
                  <w:szCs w:val="24"/>
                </w:rPr>
                <w:delText>77</w:delText>
              </w:r>
            </w:del>
          </w:p>
        </w:tc>
        <w:tc>
          <w:tcPr>
            <w:tcW w:w="1289" w:type="dxa"/>
          </w:tcPr>
          <w:p w14:paraId="4B36AFA5" w14:textId="77777777" w:rsidR="00B120EF" w:rsidRPr="00B120EF" w:rsidRDefault="00B120EF" w:rsidP="00B120EF">
            <w:pPr>
              <w:jc w:val="center"/>
              <w:rPr>
                <w:rFonts w:cstheme="minorHAnsi"/>
                <w:sz w:val="24"/>
                <w:szCs w:val="24"/>
              </w:rPr>
            </w:pPr>
            <w:r w:rsidRPr="00B120EF">
              <w:rPr>
                <w:rFonts w:cstheme="minorHAnsi"/>
                <w:sz w:val="24"/>
                <w:szCs w:val="24"/>
              </w:rPr>
              <w:t>0.76</w:t>
            </w:r>
          </w:p>
        </w:tc>
        <w:tc>
          <w:tcPr>
            <w:tcW w:w="978" w:type="dxa"/>
          </w:tcPr>
          <w:p w14:paraId="0BFD2A75" w14:textId="7D4CFFD1" w:rsidR="00B120EF" w:rsidRPr="00B120EF" w:rsidRDefault="00B120EF" w:rsidP="00B120EF">
            <w:pPr>
              <w:jc w:val="center"/>
              <w:rPr>
                <w:rFonts w:cstheme="minorHAnsi"/>
                <w:color w:val="000000"/>
                <w:sz w:val="24"/>
                <w:szCs w:val="24"/>
              </w:rPr>
            </w:pPr>
            <w:del w:id="198" w:author="John-Jose Nunez" w:date="2021-10-08T13:31:00Z">
              <w:r w:rsidRPr="00B120EF" w:rsidDel="00E7394B">
                <w:rPr>
                  <w:rFonts w:cstheme="minorHAnsi"/>
                  <w:color w:val="000000"/>
                  <w:sz w:val="24"/>
                  <w:szCs w:val="24"/>
                </w:rPr>
                <w:delText>-2</w:delText>
              </w:r>
            </w:del>
            <w:ins w:id="199" w:author="John-Jose Nunez" w:date="2021-10-08T13:31:00Z">
              <w:r w:rsidR="00E7394B">
                <w:rPr>
                  <w:rFonts w:cstheme="minorHAnsi"/>
                  <w:color w:val="000000"/>
                  <w:sz w:val="24"/>
                  <w:szCs w:val="24"/>
                </w:rPr>
                <w:t>4</w:t>
              </w:r>
            </w:ins>
          </w:p>
        </w:tc>
      </w:tr>
    </w:tbl>
    <w:p w14:paraId="17EBEC8D" w14:textId="77777777" w:rsidR="00B120EF" w:rsidRPr="00B120EF" w:rsidRDefault="00B120EF" w:rsidP="00B120EF">
      <w:pPr>
        <w:spacing w:after="0" w:line="360" w:lineRule="auto"/>
        <w:rPr>
          <w:rFonts w:cstheme="minorHAnsi"/>
          <w:sz w:val="24"/>
          <w:szCs w:val="24"/>
        </w:rPr>
      </w:pPr>
    </w:p>
    <w:p w14:paraId="50DE9771" w14:textId="77777777" w:rsidR="00B120EF" w:rsidRPr="00B120EF" w:rsidRDefault="00B120EF" w:rsidP="00B120EF">
      <w:pPr>
        <w:spacing w:after="0" w:line="360" w:lineRule="auto"/>
        <w:rPr>
          <w:rFonts w:cstheme="minorHAnsi"/>
          <w:sz w:val="24"/>
          <w:szCs w:val="24"/>
        </w:rPr>
      </w:pPr>
    </w:p>
    <w:p w14:paraId="0664A910" w14:textId="77777777" w:rsidR="00B120EF" w:rsidRPr="00B120EF" w:rsidRDefault="00B120EF" w:rsidP="00B120EF">
      <w:pPr>
        <w:spacing w:after="0" w:line="360" w:lineRule="auto"/>
        <w:rPr>
          <w:rFonts w:cstheme="minorHAnsi"/>
          <w:b/>
          <w:i/>
          <w:iCs/>
          <w:sz w:val="24"/>
          <w:szCs w:val="24"/>
        </w:rPr>
      </w:pPr>
      <w:r w:rsidRPr="00B120EF">
        <w:rPr>
          <w:rFonts w:cstheme="minorHAnsi"/>
          <w:b/>
          <w:i/>
          <w:iCs/>
          <w:sz w:val="24"/>
          <w:szCs w:val="24"/>
        </w:rPr>
        <w:t>External Validation</w:t>
      </w:r>
    </w:p>
    <w:p w14:paraId="5EB68A93" w14:textId="77777777" w:rsidR="00B120EF" w:rsidRPr="00B120EF" w:rsidRDefault="00B120EF" w:rsidP="00B120EF">
      <w:pPr>
        <w:spacing w:after="0" w:line="360" w:lineRule="auto"/>
        <w:rPr>
          <w:rFonts w:cstheme="minorHAnsi"/>
          <w:b/>
          <w:sz w:val="24"/>
          <w:szCs w:val="24"/>
        </w:rPr>
      </w:pPr>
    </w:p>
    <w:p w14:paraId="1BEF1959" w14:textId="0813FC1E"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Table 4 shows the results of our external validation, training models on the STAR*D dataset with overlapping features and evaluating them on the dataset from CAN-BIND-1. Here, the </w:t>
      </w:r>
      <w:r w:rsidRPr="00B120EF">
        <w:rPr>
          <w:rFonts w:cstheme="minorHAnsi"/>
          <w:sz w:val="24"/>
          <w:szCs w:val="24"/>
        </w:rPr>
        <w:lastRenderedPageBreak/>
        <w:t xml:space="preserve">models are used to predict response (≥50% reduction in QIDS-SR scores) or remission (endpoint QIDS-SR ≤ 5). Only overlapping features are used for both training and evaluating the models; 100 such features were available, as summarized in Table 2. Again, models based on decision trees perform better. Our results are higher for predicting QIDS-SR (AUC </w:t>
      </w:r>
      <w:ins w:id="200" w:author="John-Jose Nunez" w:date="2021-10-07T14:33:00Z">
        <w:r w:rsidR="00736A9D">
          <w:rPr>
            <w:rFonts w:cstheme="minorHAnsi"/>
            <w:sz w:val="24"/>
            <w:szCs w:val="24"/>
          </w:rPr>
          <w:t>0.76-0.78</w:t>
        </w:r>
      </w:ins>
      <w:del w:id="201" w:author="John-Jose Nunez" w:date="2021-10-07T14:33:00Z">
        <w:r w:rsidRPr="00B120EF" w:rsidDel="00736A9D">
          <w:rPr>
            <w:rFonts w:cstheme="minorHAnsi"/>
            <w:sz w:val="24"/>
            <w:szCs w:val="24"/>
          </w:rPr>
          <w:delText>0.79-0.83</w:delText>
        </w:r>
      </w:del>
      <w:r w:rsidRPr="00B120EF">
        <w:rPr>
          <w:rFonts w:cstheme="minorHAnsi"/>
          <w:sz w:val="24"/>
          <w:szCs w:val="24"/>
        </w:rPr>
        <w:t>) remission than predicting response (AUC</w:t>
      </w:r>
      <w:ins w:id="202" w:author="John-Jose Nunez" w:date="2021-10-14T11:33:00Z">
        <w:r w:rsidR="00323AE4">
          <w:rPr>
            <w:rFonts w:cstheme="minorHAnsi"/>
            <w:sz w:val="24"/>
            <w:szCs w:val="24"/>
          </w:rPr>
          <w:t xml:space="preserve"> </w:t>
        </w:r>
      </w:ins>
      <w:del w:id="203" w:author="John-Jose Nunez" w:date="2021-10-07T14:33:00Z">
        <w:r w:rsidRPr="00B120EF" w:rsidDel="00736A9D">
          <w:rPr>
            <w:rFonts w:cstheme="minorHAnsi"/>
            <w:sz w:val="24"/>
            <w:szCs w:val="24"/>
          </w:rPr>
          <w:delText xml:space="preserve"> </w:delText>
        </w:r>
      </w:del>
      <w:ins w:id="204" w:author="John-Jose Nunez" w:date="2021-10-07T14:34:00Z">
        <w:r w:rsidR="00736A9D">
          <w:rPr>
            <w:rFonts w:cstheme="minorHAnsi"/>
            <w:sz w:val="24"/>
            <w:szCs w:val="24"/>
          </w:rPr>
          <w:t>0.64-0.69</w:t>
        </w:r>
      </w:ins>
      <w:del w:id="205" w:author="John-Jose Nunez" w:date="2021-10-07T14:33:00Z">
        <w:r w:rsidRPr="00B120EF" w:rsidDel="00736A9D">
          <w:rPr>
            <w:rFonts w:cstheme="minorHAnsi"/>
            <w:sz w:val="24"/>
            <w:szCs w:val="24"/>
          </w:rPr>
          <w:delText>0.64-0.70</w:delText>
        </w:r>
      </w:del>
      <w:r w:rsidRPr="00B120EF">
        <w:rPr>
          <w:rFonts w:cstheme="minorHAnsi"/>
          <w:sz w:val="24"/>
          <w:szCs w:val="24"/>
        </w:rPr>
        <w:t xml:space="preserve">). </w:t>
      </w:r>
      <w:bookmarkStart w:id="206" w:name="_Hlk69630598"/>
      <w:r w:rsidRPr="00B120EF">
        <w:rPr>
          <w:rFonts w:cstheme="minorHAnsi"/>
          <w:sz w:val="24"/>
          <w:szCs w:val="24"/>
        </w:rPr>
        <w:t xml:space="preserve">We again provide further performance metrics (S7 Table), statistical comparison (S8 Table), and feature importance (S9 Table) in the supplementary materials. </w:t>
      </w:r>
      <w:bookmarkEnd w:id="206"/>
    </w:p>
    <w:p w14:paraId="3EAC2D0B" w14:textId="77777777" w:rsidR="00B120EF" w:rsidRPr="00B120EF" w:rsidRDefault="00B120EF" w:rsidP="00B120EF">
      <w:pPr>
        <w:spacing w:after="0" w:line="360" w:lineRule="auto"/>
        <w:rPr>
          <w:rFonts w:cstheme="minorHAnsi"/>
          <w:sz w:val="24"/>
          <w:szCs w:val="24"/>
        </w:rPr>
      </w:pPr>
    </w:p>
    <w:p w14:paraId="6E48E44C" w14:textId="77777777" w:rsidR="00B120EF" w:rsidRPr="00B120EF" w:rsidRDefault="00B120EF" w:rsidP="00B120EF">
      <w:pPr>
        <w:spacing w:after="0" w:line="240" w:lineRule="auto"/>
        <w:rPr>
          <w:rFonts w:cstheme="minorHAnsi"/>
          <w:sz w:val="24"/>
          <w:szCs w:val="24"/>
        </w:rPr>
      </w:pPr>
      <w:r w:rsidRPr="00B120EF">
        <w:rPr>
          <w:rFonts w:cstheme="minorHAnsi"/>
          <w:b/>
          <w:sz w:val="24"/>
          <w:szCs w:val="24"/>
        </w:rPr>
        <w:t xml:space="preserve">Table 4: </w:t>
      </w:r>
      <w:r w:rsidRPr="00B120EF">
        <w:rPr>
          <w:rFonts w:cstheme="minorHAnsi"/>
          <w:sz w:val="24"/>
          <w:szCs w:val="24"/>
        </w:rPr>
        <w:t xml:space="preserve">Performance of our predictive models when trained on the Sequenced Treatment Alternative to Relieve Depression (STAR*D) dataset, and externally evaluated on the Canadian Biomarker Integration Network in Depression (CAN-BIND-1) trial, predicting both response and remission according to the Quick Inventory of Depressive Symptomatology, Self Report Version (QIDS-SR) scale. See </w:t>
      </w:r>
      <w:r w:rsidRPr="00B120EF">
        <w:rPr>
          <w:rFonts w:cstheme="minorHAnsi"/>
          <w:i/>
          <w:iCs/>
          <w:sz w:val="24"/>
          <w:szCs w:val="24"/>
        </w:rPr>
        <w:t>Methods</w:t>
      </w:r>
      <w:r w:rsidRPr="00B120EF">
        <w:rPr>
          <w:rFonts w:cstheme="minorHAnsi"/>
          <w:sz w:val="24"/>
          <w:szCs w:val="24"/>
        </w:rPr>
        <w:t xml:space="preserve"> for our definition of these outcomes. No feature selection was used before running the models. </w:t>
      </w:r>
      <w:bookmarkStart w:id="207" w:name="_Hlk69630640"/>
      <w:r w:rsidRPr="00B120EF">
        <w:rPr>
          <w:rFonts w:cstheme="minorHAnsi"/>
          <w:sz w:val="24"/>
          <w:szCs w:val="24"/>
        </w:rPr>
        <w:t xml:space="preserve">Additional performance metrics and statistics are documented in S7 Table and S8 Table. </w:t>
      </w:r>
      <w:bookmarkEnd w:id="207"/>
      <w:r w:rsidRPr="00B120EF">
        <w:rPr>
          <w:rFonts w:cstheme="minorHAnsi"/>
          <w:sz w:val="24"/>
          <w:szCs w:val="24"/>
        </w:rPr>
        <w:t xml:space="preserve">GBDT: gradient boosting decision tree, AUC: area-under-curve. </w:t>
      </w:r>
    </w:p>
    <w:p w14:paraId="7D6B27A0" w14:textId="77777777" w:rsidR="00B120EF" w:rsidRPr="00B120EF" w:rsidRDefault="00B120EF" w:rsidP="00B120EF">
      <w:pPr>
        <w:spacing w:after="0" w:line="240" w:lineRule="auto"/>
        <w:rPr>
          <w:rFonts w:cstheme="minorHAnsi"/>
          <w:sz w:val="24"/>
          <w:szCs w:val="24"/>
        </w:rPr>
      </w:pPr>
    </w:p>
    <w:tbl>
      <w:tblPr>
        <w:tblStyle w:val="TableGrid"/>
        <w:tblW w:w="0" w:type="auto"/>
        <w:tblLook w:val="04A0" w:firstRow="1" w:lastRow="0" w:firstColumn="1" w:lastColumn="0" w:noHBand="0" w:noVBand="1"/>
      </w:tblPr>
      <w:tblGrid>
        <w:gridCol w:w="2072"/>
        <w:gridCol w:w="2031"/>
        <w:gridCol w:w="1279"/>
        <w:gridCol w:w="2357"/>
        <w:gridCol w:w="1611"/>
      </w:tblGrid>
      <w:tr w:rsidR="00B120EF" w:rsidRPr="00B120EF" w14:paraId="642E91E6" w14:textId="77777777" w:rsidTr="00472433">
        <w:tc>
          <w:tcPr>
            <w:tcW w:w="2072" w:type="dxa"/>
            <w:vAlign w:val="bottom"/>
          </w:tcPr>
          <w:p w14:paraId="12DC143F" w14:textId="77777777" w:rsidR="00B120EF" w:rsidRPr="00B120EF" w:rsidRDefault="00B120EF" w:rsidP="00B120EF">
            <w:pPr>
              <w:rPr>
                <w:rFonts w:cstheme="minorHAnsi"/>
                <w:color w:val="000000"/>
                <w:sz w:val="24"/>
                <w:szCs w:val="24"/>
              </w:rPr>
            </w:pPr>
          </w:p>
        </w:tc>
        <w:tc>
          <w:tcPr>
            <w:tcW w:w="3310" w:type="dxa"/>
            <w:gridSpan w:val="2"/>
            <w:vAlign w:val="bottom"/>
          </w:tcPr>
          <w:p w14:paraId="200176C0" w14:textId="77777777" w:rsidR="00B120EF" w:rsidRPr="00B120EF" w:rsidRDefault="00B120EF" w:rsidP="00B120EF">
            <w:pPr>
              <w:jc w:val="center"/>
              <w:rPr>
                <w:rFonts w:cstheme="minorHAnsi"/>
                <w:b/>
                <w:bCs/>
                <w:color w:val="000000"/>
                <w:sz w:val="24"/>
                <w:szCs w:val="24"/>
              </w:rPr>
            </w:pPr>
            <w:r w:rsidRPr="00B120EF">
              <w:rPr>
                <w:rFonts w:cstheme="minorHAnsi"/>
                <w:b/>
                <w:bCs/>
                <w:color w:val="000000"/>
                <w:sz w:val="24"/>
                <w:szCs w:val="24"/>
              </w:rPr>
              <w:t>QIDS-SR Response</w:t>
            </w:r>
          </w:p>
        </w:tc>
        <w:tc>
          <w:tcPr>
            <w:tcW w:w="3968" w:type="dxa"/>
            <w:gridSpan w:val="2"/>
            <w:vAlign w:val="bottom"/>
          </w:tcPr>
          <w:p w14:paraId="733570A0" w14:textId="77777777" w:rsidR="00B120EF" w:rsidRPr="00B120EF" w:rsidRDefault="00B120EF" w:rsidP="00B120EF">
            <w:pPr>
              <w:jc w:val="center"/>
              <w:rPr>
                <w:rFonts w:cstheme="minorHAnsi"/>
                <w:b/>
                <w:bCs/>
                <w:color w:val="000000"/>
                <w:sz w:val="24"/>
                <w:szCs w:val="24"/>
              </w:rPr>
            </w:pPr>
            <w:r w:rsidRPr="00B120EF">
              <w:rPr>
                <w:rFonts w:cstheme="minorHAnsi"/>
                <w:b/>
                <w:bCs/>
                <w:color w:val="000000"/>
                <w:sz w:val="24"/>
                <w:szCs w:val="24"/>
              </w:rPr>
              <w:t>QIDS-SR Remission</w:t>
            </w:r>
          </w:p>
        </w:tc>
      </w:tr>
      <w:tr w:rsidR="00B120EF" w:rsidRPr="00B120EF" w14:paraId="58637B00" w14:textId="77777777" w:rsidTr="00472433">
        <w:tc>
          <w:tcPr>
            <w:tcW w:w="2072" w:type="dxa"/>
            <w:vAlign w:val="bottom"/>
          </w:tcPr>
          <w:p w14:paraId="69A0146C" w14:textId="77777777" w:rsidR="00B120EF" w:rsidRPr="00B120EF" w:rsidRDefault="00B120EF" w:rsidP="00B120EF">
            <w:pPr>
              <w:rPr>
                <w:rFonts w:cstheme="minorHAnsi"/>
                <w:sz w:val="24"/>
                <w:szCs w:val="24"/>
              </w:rPr>
            </w:pPr>
          </w:p>
        </w:tc>
        <w:tc>
          <w:tcPr>
            <w:tcW w:w="2031" w:type="dxa"/>
            <w:vAlign w:val="bottom"/>
          </w:tcPr>
          <w:p w14:paraId="3D3C5458" w14:textId="77777777" w:rsidR="00B120EF" w:rsidRPr="00B120EF" w:rsidRDefault="00B120EF" w:rsidP="00B120EF">
            <w:pPr>
              <w:jc w:val="center"/>
              <w:rPr>
                <w:rFonts w:cstheme="minorHAnsi"/>
                <w:b/>
                <w:bCs/>
                <w:sz w:val="24"/>
                <w:szCs w:val="24"/>
              </w:rPr>
            </w:pPr>
            <w:r w:rsidRPr="00B120EF">
              <w:rPr>
                <w:rFonts w:cstheme="minorHAnsi"/>
                <w:b/>
                <w:bCs/>
                <w:color w:val="000000"/>
                <w:sz w:val="24"/>
                <w:szCs w:val="24"/>
              </w:rPr>
              <w:t>Balanced Accuracy</w:t>
            </w:r>
          </w:p>
        </w:tc>
        <w:tc>
          <w:tcPr>
            <w:tcW w:w="1279" w:type="dxa"/>
            <w:vAlign w:val="bottom"/>
          </w:tcPr>
          <w:p w14:paraId="4E7C7707" w14:textId="77777777" w:rsidR="00B120EF" w:rsidRPr="00B120EF" w:rsidRDefault="00B120EF" w:rsidP="00B120EF">
            <w:pPr>
              <w:jc w:val="center"/>
              <w:rPr>
                <w:rFonts w:cstheme="minorHAnsi"/>
                <w:b/>
                <w:bCs/>
                <w:sz w:val="24"/>
                <w:szCs w:val="24"/>
              </w:rPr>
            </w:pPr>
            <w:r w:rsidRPr="00B120EF">
              <w:rPr>
                <w:rFonts w:cstheme="minorHAnsi"/>
                <w:b/>
                <w:bCs/>
                <w:color w:val="000000"/>
                <w:sz w:val="24"/>
                <w:szCs w:val="24"/>
              </w:rPr>
              <w:t>AUC</w:t>
            </w:r>
          </w:p>
        </w:tc>
        <w:tc>
          <w:tcPr>
            <w:tcW w:w="2357" w:type="dxa"/>
            <w:vAlign w:val="bottom"/>
          </w:tcPr>
          <w:p w14:paraId="17EF3730" w14:textId="77777777" w:rsidR="00B120EF" w:rsidRPr="00B120EF" w:rsidRDefault="00B120EF" w:rsidP="00B120EF">
            <w:pPr>
              <w:jc w:val="center"/>
              <w:rPr>
                <w:rFonts w:cstheme="minorHAnsi"/>
                <w:b/>
                <w:bCs/>
                <w:color w:val="000000"/>
                <w:sz w:val="24"/>
                <w:szCs w:val="24"/>
              </w:rPr>
            </w:pPr>
            <w:r w:rsidRPr="00B120EF">
              <w:rPr>
                <w:rFonts w:cstheme="minorHAnsi"/>
                <w:b/>
                <w:bCs/>
                <w:color w:val="000000"/>
                <w:sz w:val="24"/>
                <w:szCs w:val="24"/>
              </w:rPr>
              <w:t>Balanced Accuracy</w:t>
            </w:r>
          </w:p>
        </w:tc>
        <w:tc>
          <w:tcPr>
            <w:tcW w:w="1611" w:type="dxa"/>
            <w:vAlign w:val="bottom"/>
          </w:tcPr>
          <w:p w14:paraId="4F24F8A4" w14:textId="77777777" w:rsidR="00B120EF" w:rsidRPr="00B120EF" w:rsidRDefault="00B120EF" w:rsidP="00B120EF">
            <w:pPr>
              <w:jc w:val="center"/>
              <w:rPr>
                <w:rFonts w:cstheme="minorHAnsi"/>
                <w:b/>
                <w:bCs/>
                <w:color w:val="000000"/>
                <w:sz w:val="24"/>
                <w:szCs w:val="24"/>
              </w:rPr>
            </w:pPr>
            <w:r w:rsidRPr="00B120EF">
              <w:rPr>
                <w:rFonts w:cstheme="minorHAnsi"/>
                <w:b/>
                <w:bCs/>
                <w:color w:val="000000"/>
                <w:sz w:val="24"/>
                <w:szCs w:val="24"/>
              </w:rPr>
              <w:t>AUC</w:t>
            </w:r>
          </w:p>
        </w:tc>
      </w:tr>
      <w:tr w:rsidR="00B120EF" w:rsidRPr="00B120EF" w14:paraId="5F23C005" w14:textId="77777777" w:rsidTr="00472433">
        <w:tc>
          <w:tcPr>
            <w:tcW w:w="2072" w:type="dxa"/>
            <w:vAlign w:val="bottom"/>
          </w:tcPr>
          <w:p w14:paraId="7B729D84" w14:textId="77777777" w:rsidR="00B120EF" w:rsidRPr="00B120EF" w:rsidRDefault="00B120EF" w:rsidP="00B120EF">
            <w:pPr>
              <w:rPr>
                <w:rFonts w:cstheme="minorHAnsi"/>
                <w:sz w:val="24"/>
                <w:szCs w:val="24"/>
              </w:rPr>
            </w:pPr>
            <w:r w:rsidRPr="00B120EF">
              <w:rPr>
                <w:rFonts w:cstheme="minorHAnsi"/>
                <w:b/>
                <w:bCs/>
                <w:color w:val="000000"/>
                <w:sz w:val="24"/>
                <w:szCs w:val="24"/>
              </w:rPr>
              <w:t>Random Forest</w:t>
            </w:r>
          </w:p>
        </w:tc>
        <w:tc>
          <w:tcPr>
            <w:tcW w:w="2031" w:type="dxa"/>
            <w:vAlign w:val="bottom"/>
          </w:tcPr>
          <w:p w14:paraId="7711CE15" w14:textId="5B6BDFE3" w:rsidR="00B120EF" w:rsidRPr="00B120EF" w:rsidRDefault="00EA45CC" w:rsidP="00B120EF">
            <w:pPr>
              <w:jc w:val="center"/>
              <w:rPr>
                <w:rFonts w:cstheme="minorHAnsi"/>
                <w:sz w:val="24"/>
                <w:szCs w:val="24"/>
              </w:rPr>
            </w:pPr>
            <w:ins w:id="208" w:author="John-Jose Nunez" w:date="2021-09-18T10:18:00Z">
              <w:r>
                <w:rPr>
                  <w:rFonts w:cstheme="minorHAnsi"/>
                  <w:sz w:val="24"/>
                  <w:szCs w:val="24"/>
                </w:rPr>
                <w:t>6</w:t>
              </w:r>
            </w:ins>
            <w:ins w:id="209" w:author="John-Jose Nunez" w:date="2021-10-07T14:01:00Z">
              <w:r w:rsidR="00233D8F">
                <w:rPr>
                  <w:rFonts w:cstheme="minorHAnsi"/>
                  <w:sz w:val="24"/>
                  <w:szCs w:val="24"/>
                </w:rPr>
                <w:t>0</w:t>
              </w:r>
            </w:ins>
            <w:ins w:id="210" w:author="John-Jose Nunez" w:date="2021-09-18T10:19:00Z">
              <w:r>
                <w:rPr>
                  <w:rFonts w:cstheme="minorHAnsi"/>
                  <w:sz w:val="24"/>
                  <w:szCs w:val="24"/>
                </w:rPr>
                <w:t>%</w:t>
              </w:r>
            </w:ins>
            <w:del w:id="211" w:author="John-Jose Nunez" w:date="2021-09-18T10:18:00Z">
              <w:r w:rsidR="00B120EF" w:rsidRPr="00B120EF" w:rsidDel="00EA45CC">
                <w:rPr>
                  <w:rFonts w:cstheme="minorHAnsi"/>
                  <w:sz w:val="24"/>
                  <w:szCs w:val="24"/>
                </w:rPr>
                <w:delText>65%</w:delText>
              </w:r>
            </w:del>
          </w:p>
        </w:tc>
        <w:tc>
          <w:tcPr>
            <w:tcW w:w="1279" w:type="dxa"/>
            <w:vAlign w:val="bottom"/>
          </w:tcPr>
          <w:p w14:paraId="011BE2A9" w14:textId="517CBC68" w:rsidR="00B120EF" w:rsidRPr="00B120EF" w:rsidRDefault="009042E5" w:rsidP="00B120EF">
            <w:pPr>
              <w:jc w:val="center"/>
              <w:rPr>
                <w:rFonts w:cstheme="minorHAnsi"/>
                <w:sz w:val="24"/>
                <w:szCs w:val="24"/>
              </w:rPr>
            </w:pPr>
            <w:ins w:id="212" w:author="John-Jose Nunez" w:date="2021-10-04T14:23:00Z">
              <w:r>
                <w:rPr>
                  <w:rFonts w:cstheme="minorHAnsi"/>
                  <w:sz w:val="24"/>
                  <w:szCs w:val="24"/>
                </w:rPr>
                <w:t>0.68</w:t>
              </w:r>
            </w:ins>
            <w:del w:id="213" w:author="John-Jose Nunez" w:date="2021-10-04T14:23:00Z">
              <w:r w:rsidR="00B120EF" w:rsidRPr="00B120EF" w:rsidDel="009042E5">
                <w:rPr>
                  <w:rFonts w:cstheme="minorHAnsi"/>
                  <w:sz w:val="24"/>
                  <w:szCs w:val="24"/>
                </w:rPr>
                <w:delText>0.69</w:delText>
              </w:r>
            </w:del>
          </w:p>
        </w:tc>
        <w:tc>
          <w:tcPr>
            <w:tcW w:w="2357" w:type="dxa"/>
          </w:tcPr>
          <w:p w14:paraId="25D31795" w14:textId="64E34821" w:rsidR="00B120EF" w:rsidRPr="00B120EF" w:rsidRDefault="00486E80" w:rsidP="00B120EF">
            <w:pPr>
              <w:jc w:val="center"/>
              <w:rPr>
                <w:rFonts w:cstheme="minorHAnsi"/>
                <w:color w:val="000000"/>
                <w:sz w:val="24"/>
                <w:szCs w:val="24"/>
              </w:rPr>
            </w:pPr>
            <w:ins w:id="214" w:author="John-Jose Nunez" w:date="2021-09-18T10:16:00Z">
              <w:r>
                <w:rPr>
                  <w:rFonts w:cstheme="minorHAnsi"/>
                  <w:color w:val="000000"/>
                  <w:sz w:val="24"/>
                  <w:szCs w:val="24"/>
                </w:rPr>
                <w:t>72%</w:t>
              </w:r>
            </w:ins>
            <w:del w:id="215" w:author="John-Jose Nunez" w:date="2021-09-18T10:16:00Z">
              <w:r w:rsidR="00B120EF" w:rsidRPr="00B120EF" w:rsidDel="00486E80">
                <w:rPr>
                  <w:rFonts w:cstheme="minorHAnsi"/>
                  <w:color w:val="000000"/>
                  <w:sz w:val="24"/>
                  <w:szCs w:val="24"/>
                </w:rPr>
                <w:delText>74%</w:delText>
              </w:r>
            </w:del>
          </w:p>
        </w:tc>
        <w:tc>
          <w:tcPr>
            <w:tcW w:w="1611" w:type="dxa"/>
          </w:tcPr>
          <w:p w14:paraId="2E3C6CB9" w14:textId="64FBA65F" w:rsidR="00B120EF" w:rsidRPr="00B120EF" w:rsidRDefault="00486E80" w:rsidP="00B120EF">
            <w:pPr>
              <w:jc w:val="center"/>
              <w:rPr>
                <w:rFonts w:cstheme="minorHAnsi"/>
                <w:color w:val="000000"/>
                <w:sz w:val="24"/>
                <w:szCs w:val="24"/>
              </w:rPr>
            </w:pPr>
            <w:ins w:id="216" w:author="John-Jose Nunez" w:date="2021-09-18T10:16:00Z">
              <w:r>
                <w:rPr>
                  <w:rFonts w:cstheme="minorHAnsi"/>
                  <w:color w:val="000000"/>
                  <w:sz w:val="24"/>
                  <w:szCs w:val="24"/>
                </w:rPr>
                <w:t>0.7</w:t>
              </w:r>
            </w:ins>
            <w:ins w:id="217" w:author="John-Jose Nunez" w:date="2021-10-04T14:22:00Z">
              <w:r w:rsidR="009042E5">
                <w:rPr>
                  <w:rFonts w:cstheme="minorHAnsi"/>
                  <w:color w:val="000000"/>
                  <w:sz w:val="24"/>
                  <w:szCs w:val="24"/>
                </w:rPr>
                <w:t>7</w:t>
              </w:r>
            </w:ins>
            <w:del w:id="218" w:author="John-Jose Nunez" w:date="2021-09-18T10:16:00Z">
              <w:r w:rsidR="00B120EF" w:rsidRPr="00B120EF" w:rsidDel="00486E80">
                <w:rPr>
                  <w:rFonts w:cstheme="minorHAnsi"/>
                  <w:color w:val="000000"/>
                  <w:sz w:val="24"/>
                  <w:szCs w:val="24"/>
                </w:rPr>
                <w:delText>0.83</w:delText>
              </w:r>
            </w:del>
          </w:p>
        </w:tc>
      </w:tr>
      <w:tr w:rsidR="00B120EF" w:rsidRPr="00B120EF" w14:paraId="46B715C4" w14:textId="77777777" w:rsidTr="00472433">
        <w:tc>
          <w:tcPr>
            <w:tcW w:w="2072" w:type="dxa"/>
            <w:vAlign w:val="bottom"/>
          </w:tcPr>
          <w:p w14:paraId="798A7AF5" w14:textId="77777777" w:rsidR="00B120EF" w:rsidRPr="00B120EF" w:rsidRDefault="00B120EF" w:rsidP="00B120EF">
            <w:pPr>
              <w:rPr>
                <w:rFonts w:cstheme="minorHAnsi"/>
                <w:sz w:val="24"/>
                <w:szCs w:val="24"/>
              </w:rPr>
            </w:pPr>
            <w:r w:rsidRPr="00B120EF">
              <w:rPr>
                <w:rFonts w:cstheme="minorHAnsi"/>
                <w:b/>
                <w:bCs/>
                <w:color w:val="000000"/>
                <w:sz w:val="24"/>
                <w:szCs w:val="24"/>
              </w:rPr>
              <w:t>GBDT</w:t>
            </w:r>
          </w:p>
        </w:tc>
        <w:tc>
          <w:tcPr>
            <w:tcW w:w="2031" w:type="dxa"/>
            <w:vAlign w:val="bottom"/>
          </w:tcPr>
          <w:p w14:paraId="509C0A2E" w14:textId="51528010" w:rsidR="00B120EF" w:rsidRPr="00B120EF" w:rsidRDefault="00EA45CC" w:rsidP="00B120EF">
            <w:pPr>
              <w:jc w:val="center"/>
              <w:rPr>
                <w:rFonts w:cstheme="minorHAnsi"/>
                <w:sz w:val="24"/>
                <w:szCs w:val="24"/>
              </w:rPr>
            </w:pPr>
            <w:ins w:id="219" w:author="John-Jose Nunez" w:date="2021-09-18T10:17:00Z">
              <w:r>
                <w:rPr>
                  <w:rFonts w:cstheme="minorHAnsi"/>
                  <w:sz w:val="24"/>
                  <w:szCs w:val="24"/>
                </w:rPr>
                <w:t>61%</w:t>
              </w:r>
            </w:ins>
            <w:del w:id="220" w:author="John-Jose Nunez" w:date="2021-09-18T10:17:00Z">
              <w:r w:rsidR="00B120EF" w:rsidRPr="00B120EF" w:rsidDel="00EA45CC">
                <w:rPr>
                  <w:rFonts w:cstheme="minorHAnsi"/>
                  <w:sz w:val="24"/>
                  <w:szCs w:val="24"/>
                </w:rPr>
                <w:delText>63%</w:delText>
              </w:r>
            </w:del>
          </w:p>
        </w:tc>
        <w:tc>
          <w:tcPr>
            <w:tcW w:w="1279" w:type="dxa"/>
            <w:vAlign w:val="bottom"/>
          </w:tcPr>
          <w:p w14:paraId="0D3F663F" w14:textId="22A188DE" w:rsidR="00B120EF" w:rsidRPr="00B120EF" w:rsidRDefault="00EA45CC" w:rsidP="00B120EF">
            <w:pPr>
              <w:jc w:val="center"/>
              <w:rPr>
                <w:rFonts w:cstheme="minorHAnsi"/>
                <w:sz w:val="24"/>
                <w:szCs w:val="24"/>
              </w:rPr>
            </w:pPr>
            <w:ins w:id="221" w:author="John-Jose Nunez" w:date="2021-09-18T10:18:00Z">
              <w:r>
                <w:rPr>
                  <w:rFonts w:cstheme="minorHAnsi"/>
                  <w:sz w:val="24"/>
                  <w:szCs w:val="24"/>
                </w:rPr>
                <w:t>0.69</w:t>
              </w:r>
            </w:ins>
            <w:del w:id="222" w:author="John-Jose Nunez" w:date="2021-09-18T10:18:00Z">
              <w:r w:rsidR="00B120EF" w:rsidRPr="00B120EF" w:rsidDel="00EA45CC">
                <w:rPr>
                  <w:rFonts w:cstheme="minorHAnsi"/>
                  <w:sz w:val="24"/>
                  <w:szCs w:val="24"/>
                </w:rPr>
                <w:delText>0.70</w:delText>
              </w:r>
            </w:del>
          </w:p>
        </w:tc>
        <w:tc>
          <w:tcPr>
            <w:tcW w:w="2357" w:type="dxa"/>
          </w:tcPr>
          <w:p w14:paraId="54424911" w14:textId="1CC367BE" w:rsidR="00B120EF" w:rsidRPr="00B120EF" w:rsidRDefault="00486E80" w:rsidP="00B120EF">
            <w:pPr>
              <w:jc w:val="center"/>
              <w:rPr>
                <w:rFonts w:cstheme="minorHAnsi"/>
                <w:color w:val="000000"/>
                <w:sz w:val="24"/>
                <w:szCs w:val="24"/>
              </w:rPr>
            </w:pPr>
            <w:ins w:id="223" w:author="John-Jose Nunez" w:date="2021-09-18T10:15:00Z">
              <w:r>
                <w:rPr>
                  <w:rFonts w:cstheme="minorHAnsi"/>
                  <w:color w:val="000000"/>
                  <w:sz w:val="24"/>
                  <w:szCs w:val="24"/>
                </w:rPr>
                <w:t>73%</w:t>
              </w:r>
            </w:ins>
            <w:del w:id="224" w:author="John-Jose Nunez" w:date="2021-09-18T10:15:00Z">
              <w:r w:rsidR="00B120EF" w:rsidRPr="00B120EF" w:rsidDel="00486E80">
                <w:rPr>
                  <w:rFonts w:cstheme="minorHAnsi"/>
                  <w:color w:val="000000"/>
                  <w:sz w:val="24"/>
                  <w:szCs w:val="24"/>
                </w:rPr>
                <w:delText>75%</w:delText>
              </w:r>
            </w:del>
          </w:p>
        </w:tc>
        <w:tc>
          <w:tcPr>
            <w:tcW w:w="1611" w:type="dxa"/>
          </w:tcPr>
          <w:p w14:paraId="0DF9E446" w14:textId="2C610874" w:rsidR="00B120EF" w:rsidRPr="00B120EF" w:rsidRDefault="00486E80" w:rsidP="00B120EF">
            <w:pPr>
              <w:jc w:val="center"/>
              <w:rPr>
                <w:rFonts w:cstheme="minorHAnsi"/>
                <w:color w:val="000000"/>
                <w:sz w:val="24"/>
                <w:szCs w:val="24"/>
              </w:rPr>
            </w:pPr>
            <w:ins w:id="225" w:author="John-Jose Nunez" w:date="2021-09-18T10:15:00Z">
              <w:r>
                <w:rPr>
                  <w:rFonts w:cstheme="minorHAnsi"/>
                  <w:color w:val="000000"/>
                  <w:sz w:val="24"/>
                  <w:szCs w:val="24"/>
                </w:rPr>
                <w:t>0.</w:t>
              </w:r>
            </w:ins>
            <w:ins w:id="226" w:author="John-Jose Nunez" w:date="2021-10-04T14:22:00Z">
              <w:r w:rsidR="009042E5">
                <w:rPr>
                  <w:rFonts w:cstheme="minorHAnsi"/>
                  <w:color w:val="000000"/>
                  <w:sz w:val="24"/>
                  <w:szCs w:val="24"/>
                </w:rPr>
                <w:t>78</w:t>
              </w:r>
            </w:ins>
            <w:del w:id="227" w:author="John-Jose Nunez" w:date="2021-09-18T10:15:00Z">
              <w:r w:rsidR="00B120EF" w:rsidRPr="00B120EF" w:rsidDel="00486E80">
                <w:rPr>
                  <w:rFonts w:cstheme="minorHAnsi"/>
                  <w:color w:val="000000"/>
                  <w:sz w:val="24"/>
                  <w:szCs w:val="24"/>
                </w:rPr>
                <w:delText>0.83</w:delText>
              </w:r>
            </w:del>
          </w:p>
        </w:tc>
      </w:tr>
      <w:tr w:rsidR="00B120EF" w:rsidRPr="00B120EF" w14:paraId="680C860F" w14:textId="77777777" w:rsidTr="00472433">
        <w:tc>
          <w:tcPr>
            <w:tcW w:w="2072" w:type="dxa"/>
            <w:vAlign w:val="bottom"/>
          </w:tcPr>
          <w:p w14:paraId="78CACCDA" w14:textId="77777777" w:rsidR="00B120EF" w:rsidRPr="00B120EF" w:rsidRDefault="00B120EF" w:rsidP="00B120EF">
            <w:pPr>
              <w:rPr>
                <w:rFonts w:cstheme="minorHAnsi"/>
                <w:sz w:val="24"/>
                <w:szCs w:val="24"/>
              </w:rPr>
            </w:pPr>
            <w:r w:rsidRPr="00B120EF">
              <w:rPr>
                <w:rFonts w:cstheme="minorHAnsi"/>
                <w:b/>
                <w:bCs/>
                <w:color w:val="000000"/>
                <w:sz w:val="24"/>
                <w:szCs w:val="24"/>
              </w:rPr>
              <w:t>XGBOOST</w:t>
            </w:r>
          </w:p>
        </w:tc>
        <w:tc>
          <w:tcPr>
            <w:tcW w:w="2031" w:type="dxa"/>
            <w:vAlign w:val="bottom"/>
          </w:tcPr>
          <w:p w14:paraId="1721C06F" w14:textId="45859197" w:rsidR="00B120EF" w:rsidRPr="00B120EF" w:rsidRDefault="00581FC8" w:rsidP="00B120EF">
            <w:pPr>
              <w:jc w:val="center"/>
              <w:rPr>
                <w:rFonts w:cstheme="minorHAnsi"/>
                <w:sz w:val="24"/>
                <w:szCs w:val="24"/>
              </w:rPr>
            </w:pPr>
            <w:ins w:id="228" w:author="John-Jose Nunez" w:date="2021-09-24T17:36:00Z">
              <w:r>
                <w:rPr>
                  <w:rFonts w:cstheme="minorHAnsi"/>
                  <w:sz w:val="24"/>
                  <w:szCs w:val="24"/>
                </w:rPr>
                <w:t>63%</w:t>
              </w:r>
            </w:ins>
            <w:del w:id="229" w:author="John-Jose Nunez" w:date="2021-09-24T17:36:00Z">
              <w:r w:rsidR="00B120EF" w:rsidRPr="00B120EF" w:rsidDel="00581FC8">
                <w:rPr>
                  <w:rFonts w:cstheme="minorHAnsi"/>
                  <w:sz w:val="24"/>
                  <w:szCs w:val="24"/>
                </w:rPr>
                <w:delText>64%</w:delText>
              </w:r>
            </w:del>
          </w:p>
        </w:tc>
        <w:tc>
          <w:tcPr>
            <w:tcW w:w="1279" w:type="dxa"/>
            <w:vAlign w:val="bottom"/>
          </w:tcPr>
          <w:p w14:paraId="04E011E8" w14:textId="72502BEC" w:rsidR="00B120EF" w:rsidRPr="00B120EF" w:rsidRDefault="00486E80" w:rsidP="00B120EF">
            <w:pPr>
              <w:jc w:val="center"/>
              <w:rPr>
                <w:rFonts w:cstheme="minorHAnsi"/>
                <w:sz w:val="24"/>
                <w:szCs w:val="24"/>
              </w:rPr>
            </w:pPr>
            <w:ins w:id="230" w:author="John-Jose Nunez" w:date="2021-09-18T10:10:00Z">
              <w:r>
                <w:rPr>
                  <w:rFonts w:cstheme="minorHAnsi"/>
                  <w:sz w:val="24"/>
                  <w:szCs w:val="24"/>
                </w:rPr>
                <w:t>0.69</w:t>
              </w:r>
            </w:ins>
            <w:del w:id="231" w:author="John-Jose Nunez" w:date="2021-09-18T10:10:00Z">
              <w:r w:rsidR="00B120EF" w:rsidRPr="00B120EF" w:rsidDel="00486E80">
                <w:rPr>
                  <w:rFonts w:cstheme="minorHAnsi"/>
                  <w:sz w:val="24"/>
                  <w:szCs w:val="24"/>
                </w:rPr>
                <w:delText>0.68</w:delText>
              </w:r>
            </w:del>
          </w:p>
        </w:tc>
        <w:tc>
          <w:tcPr>
            <w:tcW w:w="2357" w:type="dxa"/>
          </w:tcPr>
          <w:p w14:paraId="231BB1DF" w14:textId="0FDEB899" w:rsidR="00B120EF" w:rsidRPr="00B120EF" w:rsidRDefault="00581FC8" w:rsidP="00B120EF">
            <w:pPr>
              <w:jc w:val="center"/>
              <w:rPr>
                <w:rFonts w:cstheme="minorHAnsi"/>
                <w:color w:val="000000"/>
                <w:sz w:val="24"/>
                <w:szCs w:val="24"/>
              </w:rPr>
            </w:pPr>
            <w:ins w:id="232" w:author="John-Jose Nunez" w:date="2021-09-24T17:39:00Z">
              <w:r>
                <w:rPr>
                  <w:rFonts w:cstheme="minorHAnsi"/>
                  <w:color w:val="000000"/>
                  <w:sz w:val="24"/>
                  <w:szCs w:val="24"/>
                </w:rPr>
                <w:t>70</w:t>
              </w:r>
            </w:ins>
            <w:ins w:id="233" w:author="John-Jose Nunez" w:date="2021-09-18T10:17:00Z">
              <w:r w:rsidR="00486E80">
                <w:rPr>
                  <w:rFonts w:cstheme="minorHAnsi"/>
                  <w:color w:val="000000"/>
                  <w:sz w:val="24"/>
                  <w:szCs w:val="24"/>
                </w:rPr>
                <w:t>%</w:t>
              </w:r>
            </w:ins>
            <w:del w:id="234" w:author="John-Jose Nunez" w:date="2021-09-18T10:17:00Z">
              <w:r w:rsidR="00B120EF" w:rsidRPr="00B120EF" w:rsidDel="00486E80">
                <w:rPr>
                  <w:rFonts w:cstheme="minorHAnsi"/>
                  <w:color w:val="000000"/>
                  <w:sz w:val="24"/>
                  <w:szCs w:val="24"/>
                </w:rPr>
                <w:delText>74%</w:delText>
              </w:r>
            </w:del>
          </w:p>
        </w:tc>
        <w:tc>
          <w:tcPr>
            <w:tcW w:w="1611" w:type="dxa"/>
          </w:tcPr>
          <w:p w14:paraId="78838183" w14:textId="09FBBF36" w:rsidR="00B120EF" w:rsidRPr="00B120EF" w:rsidRDefault="00486E80" w:rsidP="00B120EF">
            <w:pPr>
              <w:jc w:val="center"/>
              <w:rPr>
                <w:rFonts w:cstheme="minorHAnsi"/>
                <w:color w:val="000000"/>
                <w:sz w:val="24"/>
                <w:szCs w:val="24"/>
              </w:rPr>
            </w:pPr>
            <w:ins w:id="235" w:author="John-Jose Nunez" w:date="2021-09-18T10:17:00Z">
              <w:r>
                <w:rPr>
                  <w:rFonts w:cstheme="minorHAnsi"/>
                  <w:color w:val="000000"/>
                  <w:sz w:val="24"/>
                  <w:szCs w:val="24"/>
                </w:rPr>
                <w:t>0.7</w:t>
              </w:r>
            </w:ins>
            <w:ins w:id="236" w:author="John-Jose Nunez" w:date="2021-09-24T17:36:00Z">
              <w:r w:rsidR="00581FC8">
                <w:rPr>
                  <w:rFonts w:cstheme="minorHAnsi"/>
                  <w:color w:val="000000"/>
                  <w:sz w:val="24"/>
                  <w:szCs w:val="24"/>
                </w:rPr>
                <w:t>8</w:t>
              </w:r>
            </w:ins>
            <w:del w:id="237" w:author="John-Jose Nunez" w:date="2021-09-18T10:17:00Z">
              <w:r w:rsidR="00B120EF" w:rsidRPr="00B120EF" w:rsidDel="00486E80">
                <w:rPr>
                  <w:rFonts w:cstheme="minorHAnsi"/>
                  <w:color w:val="000000"/>
                  <w:sz w:val="24"/>
                  <w:szCs w:val="24"/>
                </w:rPr>
                <w:delText>0.82</w:delText>
              </w:r>
            </w:del>
          </w:p>
        </w:tc>
      </w:tr>
      <w:tr w:rsidR="00B120EF" w:rsidRPr="00B120EF" w14:paraId="4DA7DC7B" w14:textId="77777777" w:rsidTr="00472433">
        <w:tc>
          <w:tcPr>
            <w:tcW w:w="2072" w:type="dxa"/>
            <w:vAlign w:val="bottom"/>
          </w:tcPr>
          <w:p w14:paraId="437FD6E0" w14:textId="77777777" w:rsidR="00B120EF" w:rsidRPr="00B120EF" w:rsidRDefault="00B120EF" w:rsidP="00B120EF">
            <w:pPr>
              <w:rPr>
                <w:rFonts w:cstheme="minorHAnsi"/>
                <w:sz w:val="24"/>
                <w:szCs w:val="24"/>
              </w:rPr>
            </w:pPr>
            <w:r w:rsidRPr="00B120EF">
              <w:rPr>
                <w:rFonts w:cstheme="minorHAnsi"/>
                <w:b/>
                <w:bCs/>
                <w:color w:val="000000"/>
                <w:sz w:val="24"/>
                <w:szCs w:val="24"/>
              </w:rPr>
              <w:t>L</w:t>
            </w:r>
            <w:r w:rsidRPr="00B120EF">
              <w:rPr>
                <w:rFonts w:cstheme="minorHAnsi"/>
                <w:b/>
                <w:bCs/>
                <w:color w:val="000000"/>
                <w:sz w:val="24"/>
                <w:szCs w:val="24"/>
              </w:rPr>
              <w:softHyphen/>
            </w:r>
            <w:r w:rsidRPr="00B120EF">
              <w:rPr>
                <w:rFonts w:cstheme="minorHAnsi"/>
                <w:b/>
                <w:bCs/>
                <w:color w:val="000000"/>
                <w:sz w:val="24"/>
                <w:szCs w:val="24"/>
                <w:vertAlign w:val="subscript"/>
              </w:rPr>
              <w:t>2</w:t>
            </w:r>
            <w:r w:rsidRPr="00B120EF">
              <w:rPr>
                <w:rFonts w:cstheme="minorHAnsi"/>
                <w:b/>
                <w:bCs/>
                <w:color w:val="000000"/>
                <w:sz w:val="24"/>
                <w:szCs w:val="24"/>
              </w:rPr>
              <w:t xml:space="preserve"> Logistic Regression</w:t>
            </w:r>
          </w:p>
        </w:tc>
        <w:tc>
          <w:tcPr>
            <w:tcW w:w="2031" w:type="dxa"/>
            <w:vAlign w:val="bottom"/>
          </w:tcPr>
          <w:p w14:paraId="1A6318A8" w14:textId="12AD9678" w:rsidR="00B120EF" w:rsidRPr="00B120EF" w:rsidRDefault="00EA45CC" w:rsidP="00B120EF">
            <w:pPr>
              <w:jc w:val="center"/>
              <w:rPr>
                <w:rFonts w:cstheme="minorHAnsi"/>
                <w:sz w:val="24"/>
                <w:szCs w:val="24"/>
              </w:rPr>
            </w:pPr>
            <w:ins w:id="238" w:author="John-Jose Nunez" w:date="2021-09-18T10:18:00Z">
              <w:r>
                <w:rPr>
                  <w:rFonts w:cstheme="minorHAnsi"/>
                  <w:sz w:val="24"/>
                  <w:szCs w:val="24"/>
                </w:rPr>
                <w:t>5</w:t>
              </w:r>
            </w:ins>
            <w:ins w:id="239" w:author="John-Jose Nunez" w:date="2021-10-04T14:23:00Z">
              <w:r w:rsidR="009042E5">
                <w:rPr>
                  <w:rFonts w:cstheme="minorHAnsi"/>
                  <w:sz w:val="24"/>
                  <w:szCs w:val="24"/>
                </w:rPr>
                <w:t>7</w:t>
              </w:r>
            </w:ins>
            <w:ins w:id="240" w:author="John-Jose Nunez" w:date="2021-10-07T13:58:00Z">
              <w:r w:rsidR="00233D8F">
                <w:rPr>
                  <w:rFonts w:cstheme="minorHAnsi"/>
                  <w:sz w:val="24"/>
                  <w:szCs w:val="24"/>
                </w:rPr>
                <w:t>%</w:t>
              </w:r>
            </w:ins>
            <w:del w:id="241" w:author="John-Jose Nunez" w:date="2021-09-18T10:18:00Z">
              <w:r w:rsidR="00B120EF" w:rsidRPr="00B120EF" w:rsidDel="00EA45CC">
                <w:rPr>
                  <w:rFonts w:cstheme="minorHAnsi"/>
                  <w:sz w:val="24"/>
                  <w:szCs w:val="24"/>
                </w:rPr>
                <w:delText>61%</w:delText>
              </w:r>
            </w:del>
          </w:p>
        </w:tc>
        <w:tc>
          <w:tcPr>
            <w:tcW w:w="1279" w:type="dxa"/>
            <w:vAlign w:val="bottom"/>
          </w:tcPr>
          <w:p w14:paraId="66B5B13B" w14:textId="740DCE17" w:rsidR="00B120EF" w:rsidRPr="00B120EF" w:rsidRDefault="00EA45CC" w:rsidP="00B120EF">
            <w:pPr>
              <w:jc w:val="center"/>
              <w:rPr>
                <w:rFonts w:cstheme="minorHAnsi"/>
                <w:sz w:val="24"/>
                <w:szCs w:val="24"/>
              </w:rPr>
            </w:pPr>
            <w:ins w:id="242" w:author="John-Jose Nunez" w:date="2021-09-18T10:18:00Z">
              <w:r>
                <w:rPr>
                  <w:rFonts w:cstheme="minorHAnsi"/>
                  <w:sz w:val="24"/>
                  <w:szCs w:val="24"/>
                </w:rPr>
                <w:t>0.64</w:t>
              </w:r>
            </w:ins>
            <w:del w:id="243" w:author="John-Jose Nunez" w:date="2021-09-18T10:18:00Z">
              <w:r w:rsidR="00B120EF" w:rsidRPr="00B120EF" w:rsidDel="00EA45CC">
                <w:rPr>
                  <w:rFonts w:cstheme="minorHAnsi"/>
                  <w:sz w:val="24"/>
                  <w:szCs w:val="24"/>
                </w:rPr>
                <w:delText>0.65</w:delText>
              </w:r>
            </w:del>
          </w:p>
        </w:tc>
        <w:tc>
          <w:tcPr>
            <w:tcW w:w="2357" w:type="dxa"/>
          </w:tcPr>
          <w:p w14:paraId="635D1A38" w14:textId="77777777" w:rsidR="00B120EF" w:rsidRPr="00B120EF" w:rsidRDefault="00B120EF" w:rsidP="00B120EF">
            <w:pPr>
              <w:jc w:val="center"/>
              <w:rPr>
                <w:rFonts w:cstheme="minorHAnsi"/>
                <w:sz w:val="24"/>
                <w:szCs w:val="24"/>
              </w:rPr>
            </w:pPr>
          </w:p>
          <w:p w14:paraId="05C3C4DE" w14:textId="2400B552" w:rsidR="00B120EF" w:rsidRPr="00B120EF" w:rsidRDefault="00486E80" w:rsidP="00B120EF">
            <w:pPr>
              <w:jc w:val="center"/>
              <w:rPr>
                <w:rFonts w:cstheme="minorHAnsi"/>
                <w:sz w:val="24"/>
                <w:szCs w:val="24"/>
              </w:rPr>
            </w:pPr>
            <w:ins w:id="244" w:author="John-Jose Nunez" w:date="2021-09-18T10:16:00Z">
              <w:r>
                <w:rPr>
                  <w:rFonts w:cstheme="minorHAnsi"/>
                  <w:sz w:val="24"/>
                  <w:szCs w:val="24"/>
                </w:rPr>
                <w:t>7</w:t>
              </w:r>
            </w:ins>
            <w:ins w:id="245" w:author="John-Jose Nunez" w:date="2021-09-24T17:39:00Z">
              <w:r w:rsidR="00581FC8">
                <w:rPr>
                  <w:rFonts w:cstheme="minorHAnsi"/>
                  <w:sz w:val="24"/>
                  <w:szCs w:val="24"/>
                </w:rPr>
                <w:t>1</w:t>
              </w:r>
            </w:ins>
            <w:ins w:id="246" w:author="John-Jose Nunez" w:date="2021-09-18T10:16:00Z">
              <w:r>
                <w:rPr>
                  <w:rFonts w:cstheme="minorHAnsi"/>
                  <w:sz w:val="24"/>
                  <w:szCs w:val="24"/>
                </w:rPr>
                <w:t>%</w:t>
              </w:r>
            </w:ins>
            <w:del w:id="247" w:author="John-Jose Nunez" w:date="2021-09-18T10:16:00Z">
              <w:r w:rsidR="00B120EF" w:rsidRPr="00B120EF" w:rsidDel="00486E80">
                <w:rPr>
                  <w:rFonts w:cstheme="minorHAnsi"/>
                  <w:sz w:val="24"/>
                  <w:szCs w:val="24"/>
                </w:rPr>
                <w:delText>77%</w:delText>
              </w:r>
            </w:del>
          </w:p>
        </w:tc>
        <w:tc>
          <w:tcPr>
            <w:tcW w:w="1611" w:type="dxa"/>
          </w:tcPr>
          <w:p w14:paraId="4264290D" w14:textId="77777777" w:rsidR="00B120EF" w:rsidRPr="00B120EF" w:rsidRDefault="00B120EF" w:rsidP="00B120EF">
            <w:pPr>
              <w:jc w:val="center"/>
              <w:rPr>
                <w:rFonts w:cstheme="minorHAnsi"/>
                <w:sz w:val="24"/>
                <w:szCs w:val="24"/>
              </w:rPr>
            </w:pPr>
          </w:p>
          <w:p w14:paraId="1787BE9A" w14:textId="00606BED" w:rsidR="00B120EF" w:rsidRPr="00B120EF" w:rsidRDefault="00486E80" w:rsidP="00B120EF">
            <w:pPr>
              <w:jc w:val="center"/>
              <w:rPr>
                <w:rFonts w:cstheme="minorHAnsi"/>
                <w:sz w:val="24"/>
                <w:szCs w:val="24"/>
              </w:rPr>
            </w:pPr>
            <w:ins w:id="248" w:author="John-Jose Nunez" w:date="2021-09-18T10:16:00Z">
              <w:r>
                <w:rPr>
                  <w:rFonts w:cstheme="minorHAnsi"/>
                  <w:sz w:val="24"/>
                  <w:szCs w:val="24"/>
                </w:rPr>
                <w:t>0.7</w:t>
              </w:r>
            </w:ins>
            <w:ins w:id="249" w:author="John-Jose Nunez" w:date="2021-09-24T17:39:00Z">
              <w:r w:rsidR="00581FC8">
                <w:rPr>
                  <w:rFonts w:cstheme="minorHAnsi"/>
                  <w:sz w:val="24"/>
                  <w:szCs w:val="24"/>
                </w:rPr>
                <w:t>6</w:t>
              </w:r>
            </w:ins>
            <w:del w:id="250" w:author="John-Jose Nunez" w:date="2021-09-18T10:16:00Z">
              <w:r w:rsidR="00B120EF" w:rsidRPr="00B120EF" w:rsidDel="00486E80">
                <w:rPr>
                  <w:rFonts w:cstheme="minorHAnsi"/>
                  <w:sz w:val="24"/>
                  <w:szCs w:val="24"/>
                </w:rPr>
                <w:delText>0.80</w:delText>
              </w:r>
            </w:del>
          </w:p>
        </w:tc>
      </w:tr>
      <w:tr w:rsidR="00B120EF" w:rsidRPr="00B120EF" w14:paraId="0484B6D8" w14:textId="77777777" w:rsidTr="00472433">
        <w:tc>
          <w:tcPr>
            <w:tcW w:w="2072" w:type="dxa"/>
            <w:vAlign w:val="bottom"/>
          </w:tcPr>
          <w:p w14:paraId="3BC23FEA" w14:textId="77777777" w:rsidR="00B120EF" w:rsidRPr="00B120EF" w:rsidRDefault="00B120EF" w:rsidP="00B120EF">
            <w:pPr>
              <w:rPr>
                <w:rFonts w:cstheme="minorHAnsi"/>
                <w:sz w:val="24"/>
                <w:szCs w:val="24"/>
              </w:rPr>
            </w:pPr>
            <w:r w:rsidRPr="00B120EF">
              <w:rPr>
                <w:rFonts w:cstheme="minorHAnsi"/>
                <w:b/>
                <w:bCs/>
                <w:color w:val="000000"/>
                <w:sz w:val="24"/>
                <w:szCs w:val="24"/>
              </w:rPr>
              <w:t>Elastic Net</w:t>
            </w:r>
          </w:p>
        </w:tc>
        <w:tc>
          <w:tcPr>
            <w:tcW w:w="2031" w:type="dxa"/>
            <w:vAlign w:val="bottom"/>
          </w:tcPr>
          <w:p w14:paraId="261AB6B2" w14:textId="57D570AE" w:rsidR="00B120EF" w:rsidRPr="00B120EF" w:rsidRDefault="00486E80" w:rsidP="00B120EF">
            <w:pPr>
              <w:jc w:val="center"/>
              <w:rPr>
                <w:rFonts w:cstheme="minorHAnsi"/>
                <w:sz w:val="24"/>
                <w:szCs w:val="24"/>
              </w:rPr>
            </w:pPr>
            <w:ins w:id="251" w:author="John-Jose Nunez" w:date="2021-09-18T10:17:00Z">
              <w:r>
                <w:rPr>
                  <w:rFonts w:cstheme="minorHAnsi"/>
                  <w:sz w:val="24"/>
                  <w:szCs w:val="24"/>
                </w:rPr>
                <w:t>64%</w:t>
              </w:r>
            </w:ins>
            <w:del w:id="252" w:author="John-Jose Nunez" w:date="2021-09-18T10:17:00Z">
              <w:r w:rsidR="00B120EF" w:rsidRPr="00B120EF" w:rsidDel="00486E80">
                <w:rPr>
                  <w:rFonts w:cstheme="minorHAnsi"/>
                  <w:sz w:val="24"/>
                  <w:szCs w:val="24"/>
                </w:rPr>
                <w:delText>59%</w:delText>
              </w:r>
            </w:del>
          </w:p>
        </w:tc>
        <w:tc>
          <w:tcPr>
            <w:tcW w:w="1279" w:type="dxa"/>
            <w:vAlign w:val="bottom"/>
          </w:tcPr>
          <w:p w14:paraId="69DF9777" w14:textId="5C9452FE" w:rsidR="00B120EF" w:rsidRPr="00B120EF" w:rsidRDefault="00EA45CC" w:rsidP="00B120EF">
            <w:pPr>
              <w:jc w:val="center"/>
              <w:rPr>
                <w:rFonts w:cstheme="minorHAnsi"/>
                <w:sz w:val="24"/>
                <w:szCs w:val="24"/>
              </w:rPr>
            </w:pPr>
            <w:ins w:id="253" w:author="John-Jose Nunez" w:date="2021-09-18T10:17:00Z">
              <w:r>
                <w:rPr>
                  <w:rFonts w:cstheme="minorHAnsi"/>
                  <w:sz w:val="24"/>
                  <w:szCs w:val="24"/>
                </w:rPr>
                <w:t>0.68</w:t>
              </w:r>
            </w:ins>
            <w:del w:id="254" w:author="John-Jose Nunez" w:date="2021-09-18T10:17:00Z">
              <w:r w:rsidR="00B120EF" w:rsidRPr="00B120EF" w:rsidDel="00EA45CC">
                <w:rPr>
                  <w:rFonts w:cstheme="minorHAnsi"/>
                  <w:sz w:val="24"/>
                  <w:szCs w:val="24"/>
                </w:rPr>
                <w:delText>0.64</w:delText>
              </w:r>
            </w:del>
          </w:p>
        </w:tc>
        <w:tc>
          <w:tcPr>
            <w:tcW w:w="2357" w:type="dxa"/>
          </w:tcPr>
          <w:p w14:paraId="41C2910A" w14:textId="0AE29D6D" w:rsidR="00B120EF" w:rsidRPr="00B120EF" w:rsidRDefault="009042E5" w:rsidP="00B120EF">
            <w:pPr>
              <w:jc w:val="center"/>
              <w:rPr>
                <w:rFonts w:cstheme="minorHAnsi"/>
                <w:color w:val="000000"/>
                <w:sz w:val="24"/>
                <w:szCs w:val="24"/>
              </w:rPr>
            </w:pPr>
            <w:ins w:id="255" w:author="John-Jose Nunez" w:date="2021-10-04T14:21:00Z">
              <w:r>
                <w:rPr>
                  <w:rFonts w:cstheme="minorHAnsi"/>
                  <w:color w:val="000000"/>
                  <w:sz w:val="24"/>
                  <w:szCs w:val="24"/>
                </w:rPr>
                <w:t>71%</w:t>
              </w:r>
            </w:ins>
            <w:del w:id="256" w:author="John-Jose Nunez" w:date="2021-10-04T14:21:00Z">
              <w:r w:rsidR="00B120EF" w:rsidRPr="00B120EF" w:rsidDel="009042E5">
                <w:rPr>
                  <w:rFonts w:cstheme="minorHAnsi"/>
                  <w:color w:val="000000"/>
                  <w:sz w:val="24"/>
                  <w:szCs w:val="24"/>
                </w:rPr>
                <w:delText>73%</w:delText>
              </w:r>
            </w:del>
          </w:p>
        </w:tc>
        <w:tc>
          <w:tcPr>
            <w:tcW w:w="1611" w:type="dxa"/>
          </w:tcPr>
          <w:p w14:paraId="6042FA2F" w14:textId="3DE6FFD1" w:rsidR="00B120EF" w:rsidRPr="00B120EF" w:rsidRDefault="00486E80" w:rsidP="00B120EF">
            <w:pPr>
              <w:jc w:val="center"/>
              <w:rPr>
                <w:rFonts w:cstheme="minorHAnsi"/>
                <w:color w:val="000000"/>
                <w:sz w:val="24"/>
                <w:szCs w:val="24"/>
              </w:rPr>
            </w:pPr>
            <w:ins w:id="257" w:author="John-Jose Nunez" w:date="2021-09-18T10:10:00Z">
              <w:r>
                <w:rPr>
                  <w:rFonts w:cstheme="minorHAnsi"/>
                  <w:color w:val="000000"/>
                  <w:sz w:val="24"/>
                  <w:szCs w:val="24"/>
                </w:rPr>
                <w:t>0.7</w:t>
              </w:r>
            </w:ins>
            <w:ins w:id="258" w:author="John-Jose Nunez" w:date="2021-10-04T14:21:00Z">
              <w:r w:rsidR="009042E5">
                <w:rPr>
                  <w:rFonts w:cstheme="minorHAnsi"/>
                  <w:color w:val="000000"/>
                  <w:sz w:val="24"/>
                  <w:szCs w:val="24"/>
                </w:rPr>
                <w:t>6</w:t>
              </w:r>
            </w:ins>
            <w:del w:id="259" w:author="John-Jose Nunez" w:date="2021-09-18T10:10:00Z">
              <w:r w:rsidR="00B120EF" w:rsidRPr="00B120EF" w:rsidDel="00486E80">
                <w:rPr>
                  <w:rFonts w:cstheme="minorHAnsi"/>
                  <w:color w:val="000000"/>
                  <w:sz w:val="24"/>
                  <w:szCs w:val="24"/>
                </w:rPr>
                <w:delText>0.79</w:delText>
              </w:r>
            </w:del>
          </w:p>
        </w:tc>
      </w:tr>
    </w:tbl>
    <w:p w14:paraId="726720CE" w14:textId="77777777" w:rsidR="00B120EF" w:rsidRPr="00B120EF" w:rsidRDefault="00B120EF" w:rsidP="00B120EF">
      <w:pPr>
        <w:spacing w:after="0" w:line="240" w:lineRule="auto"/>
        <w:rPr>
          <w:rFonts w:cstheme="minorHAnsi"/>
          <w:b/>
          <w:bCs/>
          <w:sz w:val="24"/>
          <w:szCs w:val="24"/>
        </w:rPr>
      </w:pPr>
    </w:p>
    <w:p w14:paraId="796282B5" w14:textId="77777777" w:rsidR="00B120EF" w:rsidRPr="00B120EF" w:rsidRDefault="00B120EF" w:rsidP="00B120EF">
      <w:pPr>
        <w:spacing w:after="0" w:line="240" w:lineRule="auto"/>
        <w:rPr>
          <w:rFonts w:cstheme="minorHAnsi"/>
          <w:b/>
          <w:bCs/>
          <w:i/>
          <w:iCs/>
          <w:sz w:val="24"/>
          <w:szCs w:val="24"/>
        </w:rPr>
      </w:pPr>
      <w:bookmarkStart w:id="260" w:name="_Hlk69630660"/>
      <w:r w:rsidRPr="00B120EF">
        <w:rPr>
          <w:rFonts w:cstheme="minorHAnsi"/>
          <w:b/>
          <w:bCs/>
          <w:i/>
          <w:iCs/>
          <w:sz w:val="24"/>
          <w:szCs w:val="24"/>
        </w:rPr>
        <w:t>Further Investigations</w:t>
      </w:r>
    </w:p>
    <w:bookmarkEnd w:id="260"/>
    <w:p w14:paraId="533D4DF8" w14:textId="77777777" w:rsidR="00B120EF" w:rsidRPr="00B120EF" w:rsidRDefault="00B120EF" w:rsidP="00B120EF">
      <w:pPr>
        <w:spacing w:after="0" w:line="240" w:lineRule="auto"/>
        <w:rPr>
          <w:rFonts w:cstheme="minorHAnsi"/>
          <w:b/>
          <w:bCs/>
          <w:sz w:val="24"/>
          <w:szCs w:val="24"/>
        </w:rPr>
      </w:pPr>
    </w:p>
    <w:p w14:paraId="71E4F271" w14:textId="26C13EBA" w:rsidR="00B120EF" w:rsidRPr="00B120EF" w:rsidRDefault="00B120EF" w:rsidP="00B120EF">
      <w:pPr>
        <w:spacing w:after="0" w:line="360" w:lineRule="auto"/>
        <w:rPr>
          <w:rFonts w:cstheme="minorHAnsi"/>
          <w:sz w:val="24"/>
          <w:szCs w:val="24"/>
        </w:rPr>
      </w:pPr>
      <w:r w:rsidRPr="00B120EF">
        <w:rPr>
          <w:rFonts w:cstheme="minorHAnsi"/>
          <w:sz w:val="24"/>
          <w:szCs w:val="24"/>
        </w:rPr>
        <w:t>To further understand our results, we also compared the performance of response and remission prediction on cross-validation with the STAR*D dataset, as Table 5 shows. We focused on using the Random Forest models without feature selection, given that this was one of the best performing models. Our models continue to predict response worse than they do remission, though the difference is smaller when using QIDS-</w:t>
      </w:r>
      <w:ins w:id="261" w:author="John-Jose Nunez" w:date="2021-10-07T14:35:00Z">
        <w:r w:rsidR="00736A9D">
          <w:rPr>
            <w:rFonts w:cstheme="minorHAnsi"/>
            <w:sz w:val="24"/>
            <w:szCs w:val="24"/>
          </w:rPr>
          <w:t>SR</w:t>
        </w:r>
      </w:ins>
      <w:del w:id="262" w:author="John-Jose Nunez" w:date="2021-10-07T14:35:00Z">
        <w:r w:rsidRPr="00B120EF" w:rsidDel="00736A9D">
          <w:rPr>
            <w:rFonts w:cstheme="minorHAnsi"/>
            <w:sz w:val="24"/>
            <w:szCs w:val="24"/>
          </w:rPr>
          <w:delText>C</w:delText>
        </w:r>
      </w:del>
      <w:r w:rsidRPr="00B120EF">
        <w:rPr>
          <w:rFonts w:cstheme="minorHAnsi"/>
          <w:sz w:val="24"/>
          <w:szCs w:val="24"/>
        </w:rPr>
        <w:t xml:space="preserve"> instead of QIDS-</w:t>
      </w:r>
      <w:ins w:id="263" w:author="John-Jose Nunez" w:date="2021-10-07T14:35:00Z">
        <w:r w:rsidR="00736A9D">
          <w:rPr>
            <w:rFonts w:cstheme="minorHAnsi"/>
            <w:sz w:val="24"/>
            <w:szCs w:val="24"/>
          </w:rPr>
          <w:t>C</w:t>
        </w:r>
      </w:ins>
      <w:del w:id="264" w:author="John-Jose Nunez" w:date="2021-10-07T14:35:00Z">
        <w:r w:rsidRPr="00B120EF" w:rsidDel="00736A9D">
          <w:rPr>
            <w:rFonts w:cstheme="minorHAnsi"/>
            <w:sz w:val="24"/>
            <w:szCs w:val="24"/>
          </w:rPr>
          <w:delText>SR</w:delText>
        </w:r>
      </w:del>
      <w:r w:rsidRPr="00B120EF">
        <w:rPr>
          <w:rFonts w:cstheme="minorHAnsi"/>
          <w:sz w:val="24"/>
          <w:szCs w:val="24"/>
        </w:rPr>
        <w:t xml:space="preserve">. </w:t>
      </w:r>
      <w:bookmarkStart w:id="265" w:name="_Hlk69630750"/>
      <w:r w:rsidRPr="00B120EF">
        <w:rPr>
          <w:rFonts w:cstheme="minorHAnsi"/>
          <w:sz w:val="24"/>
          <w:szCs w:val="24"/>
        </w:rPr>
        <w:t xml:space="preserve">The supplementary material documents additional metrics (S10 table), statistical comparison (S11 Table) and feature importance (S12 Table).  </w:t>
      </w:r>
      <w:bookmarkEnd w:id="265"/>
    </w:p>
    <w:p w14:paraId="7735C099" w14:textId="77777777" w:rsidR="00B120EF" w:rsidRPr="00B120EF" w:rsidRDefault="00B120EF" w:rsidP="00B120EF">
      <w:pPr>
        <w:spacing w:after="0" w:line="360" w:lineRule="auto"/>
        <w:rPr>
          <w:rFonts w:cstheme="minorHAnsi"/>
          <w:sz w:val="24"/>
          <w:szCs w:val="24"/>
        </w:rPr>
      </w:pPr>
    </w:p>
    <w:p w14:paraId="642AAEFB" w14:textId="21ADA974" w:rsidR="00B120EF" w:rsidRPr="00B120EF" w:rsidRDefault="00B120EF" w:rsidP="00B120EF">
      <w:pPr>
        <w:spacing w:after="0" w:line="360" w:lineRule="auto"/>
        <w:rPr>
          <w:rFonts w:cstheme="minorHAnsi"/>
          <w:sz w:val="24"/>
          <w:szCs w:val="24"/>
        </w:rPr>
      </w:pPr>
      <w:r w:rsidRPr="00B120EF">
        <w:rPr>
          <w:rFonts w:cstheme="minorHAnsi"/>
          <w:sz w:val="24"/>
          <w:szCs w:val="24"/>
        </w:rPr>
        <w:lastRenderedPageBreak/>
        <w:t xml:space="preserve">We conducted additional cross-validations, again using Random Forests, to investigate whether fewer features could be contributing to the decreased performance of predicting QIDS-SR response external validation (Table 5). On cross-validation, using only the overlapping features between both STAR*D and CAN-BIND-1 </w:t>
      </w:r>
      <w:del w:id="266" w:author="John-Jose Nunez" w:date="2021-10-07T14:37:00Z">
        <w:r w:rsidRPr="00B120EF" w:rsidDel="0063100C">
          <w:rPr>
            <w:rFonts w:cstheme="minorHAnsi"/>
            <w:sz w:val="24"/>
            <w:szCs w:val="24"/>
          </w:rPr>
          <w:delText xml:space="preserve">increase </w:delText>
        </w:r>
      </w:del>
      <w:ins w:id="267" w:author="John-Jose Nunez" w:date="2021-10-07T14:37:00Z">
        <w:r w:rsidR="0063100C">
          <w:rPr>
            <w:rFonts w:cstheme="minorHAnsi"/>
            <w:sz w:val="24"/>
            <w:szCs w:val="24"/>
          </w:rPr>
          <w:t xml:space="preserve">has </w:t>
        </w:r>
      </w:ins>
      <w:ins w:id="268" w:author="John-Jose Nunez" w:date="2021-10-07T14:39:00Z">
        <w:r w:rsidR="0063100C">
          <w:rPr>
            <w:rFonts w:cstheme="minorHAnsi"/>
            <w:sz w:val="24"/>
            <w:szCs w:val="24"/>
          </w:rPr>
          <w:t>little</w:t>
        </w:r>
      </w:ins>
      <w:ins w:id="269" w:author="John-Jose Nunez" w:date="2021-10-07T14:37:00Z">
        <w:r w:rsidR="0063100C">
          <w:rPr>
            <w:rFonts w:cstheme="minorHAnsi"/>
            <w:sz w:val="24"/>
            <w:szCs w:val="24"/>
          </w:rPr>
          <w:t xml:space="preserve"> effect </w:t>
        </w:r>
      </w:ins>
      <w:ins w:id="270" w:author="John-Jose Nunez" w:date="2021-10-07T14:38:00Z">
        <w:r w:rsidR="0063100C">
          <w:rPr>
            <w:rFonts w:cstheme="minorHAnsi"/>
            <w:sz w:val="24"/>
            <w:szCs w:val="24"/>
          </w:rPr>
          <w:t>on</w:t>
        </w:r>
      </w:ins>
      <w:ins w:id="271" w:author="John-Jose Nunez" w:date="2021-10-07T14:37:00Z">
        <w:r w:rsidR="0063100C" w:rsidRPr="00B120EF">
          <w:rPr>
            <w:rFonts w:cstheme="minorHAnsi"/>
            <w:sz w:val="24"/>
            <w:szCs w:val="24"/>
          </w:rPr>
          <w:t xml:space="preserve"> </w:t>
        </w:r>
      </w:ins>
      <w:r w:rsidRPr="00B120EF">
        <w:rPr>
          <w:rFonts w:cstheme="minorHAnsi"/>
          <w:sz w:val="24"/>
          <w:szCs w:val="24"/>
        </w:rPr>
        <w:t xml:space="preserve">performance, with balanced accuracy rising </w:t>
      </w:r>
      <w:ins w:id="272" w:author="John-Jose Nunez" w:date="2021-10-07T14:38:00Z">
        <w:r w:rsidR="0063100C">
          <w:rPr>
            <w:rFonts w:cstheme="minorHAnsi"/>
            <w:sz w:val="24"/>
            <w:szCs w:val="24"/>
          </w:rPr>
          <w:t xml:space="preserve">or decreasing by less than 1% </w:t>
        </w:r>
      </w:ins>
      <w:del w:id="273" w:author="John-Jose Nunez" w:date="2021-10-07T14:38:00Z">
        <w:r w:rsidRPr="00B120EF" w:rsidDel="0063100C">
          <w:rPr>
            <w:rFonts w:cstheme="minorHAnsi"/>
            <w:sz w:val="24"/>
            <w:szCs w:val="24"/>
          </w:rPr>
          <w:delText xml:space="preserve">to 70% </w:delText>
        </w:r>
      </w:del>
      <w:r w:rsidRPr="00B120EF">
        <w:rPr>
          <w:rFonts w:cstheme="minorHAnsi"/>
          <w:sz w:val="24"/>
          <w:szCs w:val="24"/>
        </w:rPr>
        <w:t xml:space="preserve">compared </w:t>
      </w:r>
      <w:del w:id="274" w:author="John-Jose Nunez" w:date="2021-10-07T14:38:00Z">
        <w:r w:rsidRPr="00B120EF" w:rsidDel="0063100C">
          <w:rPr>
            <w:rFonts w:cstheme="minorHAnsi"/>
            <w:sz w:val="24"/>
            <w:szCs w:val="24"/>
          </w:rPr>
          <w:delText xml:space="preserve">to 68% </w:delText>
        </w:r>
      </w:del>
      <w:r w:rsidRPr="00B120EF">
        <w:rPr>
          <w:rFonts w:cstheme="minorHAnsi"/>
          <w:sz w:val="24"/>
          <w:szCs w:val="24"/>
        </w:rPr>
        <w:t xml:space="preserve">with all STAR*D features. However, we also note that using our feature selection methods to reduce the number of features </w:t>
      </w:r>
      <w:ins w:id="275" w:author="John-Jose Nunez" w:date="2021-10-14T11:34:00Z">
        <w:r w:rsidR="00323AE4">
          <w:rPr>
            <w:rFonts w:cstheme="minorHAnsi"/>
            <w:sz w:val="24"/>
            <w:szCs w:val="24"/>
          </w:rPr>
          <w:t xml:space="preserve">generally </w:t>
        </w:r>
      </w:ins>
      <w:r w:rsidRPr="00B120EF">
        <w:rPr>
          <w:rFonts w:cstheme="minorHAnsi"/>
          <w:sz w:val="24"/>
          <w:szCs w:val="24"/>
        </w:rPr>
        <w:t>decreases performance compared to using the full features. Elastic net feature selection drops balanced accuracy to 67%, while 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r w:rsidRPr="00B120EF">
        <w:rPr>
          <w:rFonts w:cstheme="minorHAnsi"/>
          <w:sz w:val="24"/>
          <w:szCs w:val="24"/>
        </w:rPr>
        <w:t xml:space="preserve"> lowers it to 65%. Our results for predicting QIDS-SR remission follow a similar pattern on cross-validation (S10 Table), improving when using the overlapping features but not when using feature selection to reduce features. Unlike for QIDS-SR response, QIDS-SR remission results improve when externally validating on CAN-BIND-1, increasing to a balanced accuracy of 7</w:t>
      </w:r>
      <w:ins w:id="276" w:author="John-Jose Nunez" w:date="2021-10-07T14:39:00Z">
        <w:r w:rsidR="0063100C">
          <w:rPr>
            <w:rFonts w:cstheme="minorHAnsi"/>
            <w:sz w:val="24"/>
            <w:szCs w:val="24"/>
          </w:rPr>
          <w:t>2</w:t>
        </w:r>
      </w:ins>
      <w:del w:id="277" w:author="John-Jose Nunez" w:date="2021-10-07T14:39:00Z">
        <w:r w:rsidRPr="00B120EF" w:rsidDel="0063100C">
          <w:rPr>
            <w:rFonts w:cstheme="minorHAnsi"/>
            <w:sz w:val="24"/>
            <w:szCs w:val="24"/>
          </w:rPr>
          <w:delText>4</w:delText>
        </w:r>
      </w:del>
      <w:r w:rsidRPr="00B120EF">
        <w:rPr>
          <w:rFonts w:cstheme="minorHAnsi"/>
          <w:sz w:val="24"/>
          <w:szCs w:val="24"/>
        </w:rPr>
        <w:t xml:space="preserve">%. </w:t>
      </w:r>
    </w:p>
    <w:p w14:paraId="5487C7B2" w14:textId="77777777" w:rsidR="00B120EF" w:rsidRPr="00B120EF" w:rsidRDefault="00B120EF" w:rsidP="00B120EF">
      <w:pPr>
        <w:spacing w:after="0" w:line="360" w:lineRule="auto"/>
        <w:rPr>
          <w:rFonts w:cstheme="minorHAnsi"/>
          <w:sz w:val="24"/>
          <w:szCs w:val="24"/>
        </w:rPr>
      </w:pPr>
    </w:p>
    <w:p w14:paraId="7804E2CF"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 xml:space="preserve">Table 5: </w:t>
      </w:r>
      <w:r w:rsidRPr="00B120EF">
        <w:rPr>
          <w:rFonts w:cstheme="minorHAnsi"/>
          <w:sz w:val="24"/>
          <w:szCs w:val="24"/>
        </w:rPr>
        <w:t>Comparison of model performance with different targets and sets of features, using Random Forests. Overlapping features are the 100 features in both Canadian Biomarker Integration Network in Depression’s CAN-BIND-1’s trial and Sequenced Treatment Alternatives to Relieve Depression (STAR*D), while Full uses all 480 features from STAR*D</w:t>
      </w:r>
      <w:del w:id="278" w:author="John-Jose Nunez" w:date="2021-10-14T14:43:00Z">
        <w:r w:rsidRPr="00B120EF" w:rsidDel="00A40EF3">
          <w:rPr>
            <w:rFonts w:cstheme="minorHAnsi"/>
            <w:sz w:val="24"/>
            <w:szCs w:val="24"/>
          </w:rPr>
          <w:delText xml:space="preserve"> </w:delText>
        </w:r>
      </w:del>
      <w:r w:rsidRPr="00B120EF">
        <w:rPr>
          <w:rFonts w:cstheme="minorHAnsi"/>
          <w:sz w:val="24"/>
          <w:szCs w:val="24"/>
        </w:rPr>
        <w:t>. 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p w14:paraId="6E7E15A9" w14:textId="77777777" w:rsidR="00B120EF" w:rsidRPr="00B120EF" w:rsidRDefault="00B120EF" w:rsidP="00B120EF">
      <w:pPr>
        <w:spacing w:after="0" w:line="240" w:lineRule="auto"/>
        <w:rPr>
          <w:rFonts w:cstheme="minorHAnsi"/>
          <w:sz w:val="24"/>
          <w:szCs w:val="24"/>
        </w:rPr>
      </w:pPr>
      <w:r w:rsidRPr="00B120EF">
        <w:rPr>
          <w:rFonts w:cstheme="minorHAnsi"/>
          <w:sz w:val="24"/>
          <w:szCs w:val="24"/>
        </w:rPr>
        <w:t xml:space="preserve">Selection (30 features) and Elastic Net Selection (31 features) refer to using these feature selection techniques as defined in </w:t>
      </w:r>
      <w:r w:rsidRPr="00B120EF">
        <w:rPr>
          <w:rFonts w:cstheme="minorHAnsi"/>
          <w:i/>
          <w:iCs/>
          <w:sz w:val="24"/>
          <w:szCs w:val="24"/>
        </w:rPr>
        <w:t xml:space="preserve">Methods. </w:t>
      </w:r>
      <w:r w:rsidRPr="00B120EF">
        <w:rPr>
          <w:rFonts w:cstheme="minorHAnsi"/>
          <w:sz w:val="24"/>
          <w:szCs w:val="24"/>
        </w:rPr>
        <w:t xml:space="preserve">Targets include antidepressant response, remission, or treatment-resistant depression (TRD), as defined in </w:t>
      </w:r>
      <w:r w:rsidRPr="00B120EF">
        <w:rPr>
          <w:rFonts w:cstheme="minorHAnsi"/>
          <w:i/>
          <w:iCs/>
          <w:sz w:val="24"/>
          <w:szCs w:val="24"/>
        </w:rPr>
        <w:t>Methods.</w:t>
      </w:r>
      <w:r w:rsidRPr="00B120EF">
        <w:rPr>
          <w:rFonts w:cstheme="minorHAnsi"/>
          <w:sz w:val="24"/>
          <w:szCs w:val="24"/>
        </w:rPr>
        <w:t xml:space="preserve"> </w:t>
      </w:r>
      <w:bookmarkStart w:id="279" w:name="_Hlk69631304"/>
      <w:r w:rsidRPr="00B120EF">
        <w:rPr>
          <w:rFonts w:cstheme="minorHAnsi"/>
          <w:sz w:val="24"/>
          <w:szCs w:val="24"/>
        </w:rPr>
        <w:t xml:space="preserve">Models trained and evaluated using cross-validation (CV) on STAR*D, and we also report again the results of externally validating models on the CAN-BIND-1 dataset after being trained on STAR*D. </w:t>
      </w:r>
      <w:bookmarkEnd w:id="279"/>
      <w:r w:rsidRPr="00B120EF">
        <w:rPr>
          <w:rFonts w:cstheme="minorHAnsi"/>
          <w:sz w:val="24"/>
          <w:szCs w:val="24"/>
        </w:rPr>
        <w:t xml:space="preserve">We report balanced accuracy and area-under-curve (AUC). </w:t>
      </w:r>
      <w:bookmarkStart w:id="280" w:name="_Hlk69630767"/>
      <w:r w:rsidRPr="00B120EF">
        <w:rPr>
          <w:rFonts w:cstheme="minorHAnsi"/>
          <w:sz w:val="24"/>
          <w:szCs w:val="24"/>
        </w:rPr>
        <w:t xml:space="preserve">Additional performance metrics and statistics are documented in S10 Table and S11 Table. </w:t>
      </w:r>
      <w:bookmarkEnd w:id="280"/>
      <w:r w:rsidRPr="00B120EF">
        <w:rPr>
          <w:rFonts w:cstheme="minorHAnsi"/>
          <w:sz w:val="24"/>
          <w:szCs w:val="24"/>
        </w:rPr>
        <w:t>QIDS: Quick Inventory of Depressive Symptomatology, -SR:  Self-Report, -C: Clinician.</w:t>
      </w:r>
    </w:p>
    <w:p w14:paraId="7611D4F9" w14:textId="77777777" w:rsidR="00B120EF" w:rsidRPr="00B120EF" w:rsidRDefault="00B120EF" w:rsidP="00B120EF">
      <w:pPr>
        <w:spacing w:after="0" w:line="240" w:lineRule="auto"/>
        <w:rPr>
          <w:rFonts w:cstheme="minorHAnsi"/>
          <w:sz w:val="24"/>
          <w:szCs w:val="24"/>
        </w:rPr>
      </w:pPr>
    </w:p>
    <w:tbl>
      <w:tblPr>
        <w:tblStyle w:val="TableGrid"/>
        <w:tblW w:w="7785" w:type="dxa"/>
        <w:tblLayout w:type="fixed"/>
        <w:tblLook w:val="04A0" w:firstRow="1" w:lastRow="0" w:firstColumn="1" w:lastColumn="0" w:noHBand="0" w:noVBand="1"/>
      </w:tblPr>
      <w:tblGrid>
        <w:gridCol w:w="1555"/>
        <w:gridCol w:w="2551"/>
        <w:gridCol w:w="1559"/>
        <w:gridCol w:w="1129"/>
        <w:gridCol w:w="991"/>
      </w:tblGrid>
      <w:tr w:rsidR="00B120EF" w:rsidRPr="00B120EF" w14:paraId="34A2743A" w14:textId="77777777" w:rsidTr="00472433">
        <w:tc>
          <w:tcPr>
            <w:tcW w:w="1555" w:type="dxa"/>
          </w:tcPr>
          <w:p w14:paraId="252459E8" w14:textId="77777777" w:rsidR="00B120EF" w:rsidRPr="00B120EF" w:rsidRDefault="00B120EF" w:rsidP="00B120EF">
            <w:pPr>
              <w:jc w:val="center"/>
              <w:rPr>
                <w:rFonts w:cstheme="minorHAnsi"/>
                <w:b/>
                <w:bCs/>
                <w:sz w:val="24"/>
                <w:szCs w:val="24"/>
              </w:rPr>
            </w:pPr>
            <w:r w:rsidRPr="00B120EF">
              <w:rPr>
                <w:rFonts w:cstheme="minorHAnsi"/>
                <w:b/>
                <w:bCs/>
                <w:sz w:val="24"/>
                <w:szCs w:val="24"/>
              </w:rPr>
              <w:t>Evaluation</w:t>
            </w:r>
          </w:p>
        </w:tc>
        <w:tc>
          <w:tcPr>
            <w:tcW w:w="2551" w:type="dxa"/>
          </w:tcPr>
          <w:p w14:paraId="7E99E016" w14:textId="77777777" w:rsidR="00B120EF" w:rsidRPr="00B120EF" w:rsidRDefault="00B120EF" w:rsidP="00B120EF">
            <w:pPr>
              <w:jc w:val="center"/>
              <w:rPr>
                <w:rFonts w:cstheme="minorHAnsi"/>
                <w:b/>
                <w:bCs/>
                <w:sz w:val="24"/>
                <w:szCs w:val="24"/>
              </w:rPr>
            </w:pPr>
            <w:r w:rsidRPr="00B120EF">
              <w:rPr>
                <w:rFonts w:cstheme="minorHAnsi"/>
                <w:b/>
                <w:bCs/>
                <w:sz w:val="24"/>
                <w:szCs w:val="24"/>
              </w:rPr>
              <w:t>Target</w:t>
            </w:r>
          </w:p>
        </w:tc>
        <w:tc>
          <w:tcPr>
            <w:tcW w:w="1559" w:type="dxa"/>
          </w:tcPr>
          <w:p w14:paraId="70369EC8" w14:textId="77777777" w:rsidR="00B120EF" w:rsidRPr="00B120EF" w:rsidRDefault="00B120EF" w:rsidP="00B120EF">
            <w:pPr>
              <w:jc w:val="center"/>
              <w:rPr>
                <w:rFonts w:cstheme="minorHAnsi"/>
                <w:b/>
                <w:bCs/>
                <w:sz w:val="24"/>
                <w:szCs w:val="24"/>
              </w:rPr>
            </w:pPr>
            <w:r w:rsidRPr="00B120EF">
              <w:rPr>
                <w:rFonts w:cstheme="minorHAnsi"/>
                <w:b/>
                <w:bCs/>
                <w:sz w:val="24"/>
                <w:szCs w:val="24"/>
              </w:rPr>
              <w:t>Features</w:t>
            </w:r>
          </w:p>
        </w:tc>
        <w:tc>
          <w:tcPr>
            <w:tcW w:w="1129" w:type="dxa"/>
          </w:tcPr>
          <w:p w14:paraId="7A7642FB" w14:textId="77777777" w:rsidR="00B120EF" w:rsidRPr="00B120EF" w:rsidRDefault="00B120EF" w:rsidP="00B120EF">
            <w:pPr>
              <w:jc w:val="center"/>
              <w:rPr>
                <w:rFonts w:cstheme="minorHAnsi"/>
                <w:b/>
                <w:bCs/>
                <w:sz w:val="24"/>
                <w:szCs w:val="24"/>
              </w:rPr>
            </w:pPr>
            <w:r w:rsidRPr="00B120EF">
              <w:rPr>
                <w:rFonts w:cstheme="minorHAnsi"/>
                <w:b/>
                <w:bCs/>
                <w:sz w:val="24"/>
                <w:szCs w:val="24"/>
              </w:rPr>
              <w:t>Balanced Accuracy</w:t>
            </w:r>
          </w:p>
        </w:tc>
        <w:tc>
          <w:tcPr>
            <w:tcW w:w="991" w:type="dxa"/>
          </w:tcPr>
          <w:p w14:paraId="25F49FC8" w14:textId="77777777" w:rsidR="00B120EF" w:rsidRPr="00B120EF" w:rsidRDefault="00B120EF" w:rsidP="00B120EF">
            <w:pPr>
              <w:jc w:val="center"/>
              <w:rPr>
                <w:rFonts w:cstheme="minorHAnsi"/>
                <w:b/>
                <w:bCs/>
                <w:sz w:val="24"/>
                <w:szCs w:val="24"/>
              </w:rPr>
            </w:pPr>
            <w:r w:rsidRPr="00B120EF">
              <w:rPr>
                <w:rFonts w:cstheme="minorHAnsi"/>
                <w:b/>
                <w:bCs/>
                <w:sz w:val="24"/>
                <w:szCs w:val="24"/>
              </w:rPr>
              <w:t>AUC</w:t>
            </w:r>
          </w:p>
        </w:tc>
      </w:tr>
      <w:tr w:rsidR="00B120EF" w:rsidRPr="00B120EF" w14:paraId="50288D11" w14:textId="77777777" w:rsidTr="00472433">
        <w:tc>
          <w:tcPr>
            <w:tcW w:w="1555" w:type="dxa"/>
          </w:tcPr>
          <w:p w14:paraId="5751B43A"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747C0922" w14:textId="77777777" w:rsidR="00B120EF" w:rsidRPr="00B120EF" w:rsidRDefault="00B120EF" w:rsidP="00B120EF">
            <w:pPr>
              <w:jc w:val="center"/>
              <w:rPr>
                <w:rFonts w:cstheme="minorHAnsi"/>
                <w:sz w:val="24"/>
                <w:szCs w:val="24"/>
              </w:rPr>
            </w:pPr>
            <w:r w:rsidRPr="00B120EF">
              <w:rPr>
                <w:rFonts w:cstheme="minorHAnsi"/>
                <w:sz w:val="24"/>
                <w:szCs w:val="24"/>
              </w:rPr>
              <w:t>QIDS-C  TRD</w:t>
            </w:r>
          </w:p>
        </w:tc>
        <w:tc>
          <w:tcPr>
            <w:tcW w:w="1559" w:type="dxa"/>
            <w:shd w:val="clear" w:color="auto" w:fill="auto"/>
          </w:tcPr>
          <w:p w14:paraId="5577450D"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5BA0EC8C" w14:textId="7D9BFCE0" w:rsidR="00B120EF" w:rsidRPr="00B120EF" w:rsidRDefault="00EA45CC" w:rsidP="00B120EF">
            <w:pPr>
              <w:jc w:val="center"/>
              <w:rPr>
                <w:rFonts w:cstheme="minorHAnsi"/>
                <w:sz w:val="24"/>
                <w:szCs w:val="24"/>
              </w:rPr>
            </w:pPr>
            <w:ins w:id="281" w:author="John-Jose Nunez" w:date="2021-09-18T10:22:00Z">
              <w:r>
                <w:rPr>
                  <w:rFonts w:cstheme="minorHAnsi"/>
                  <w:sz w:val="24"/>
                  <w:szCs w:val="24"/>
                </w:rPr>
                <w:t>72%</w:t>
              </w:r>
            </w:ins>
            <w:del w:id="282" w:author="John-Jose Nunez" w:date="2021-09-18T10:22:00Z">
              <w:r w:rsidR="00B120EF" w:rsidRPr="00B120EF" w:rsidDel="00EA45CC">
                <w:rPr>
                  <w:rFonts w:cstheme="minorHAnsi"/>
                  <w:sz w:val="24"/>
                  <w:szCs w:val="24"/>
                </w:rPr>
                <w:delText>73%</w:delText>
              </w:r>
            </w:del>
          </w:p>
        </w:tc>
        <w:tc>
          <w:tcPr>
            <w:tcW w:w="991" w:type="dxa"/>
            <w:shd w:val="clear" w:color="auto" w:fill="auto"/>
          </w:tcPr>
          <w:p w14:paraId="479F951E" w14:textId="2199DAE9" w:rsidR="00B120EF" w:rsidRPr="00B120EF" w:rsidRDefault="00EA45CC" w:rsidP="00B120EF">
            <w:pPr>
              <w:jc w:val="center"/>
              <w:rPr>
                <w:rFonts w:cstheme="minorHAnsi"/>
                <w:sz w:val="24"/>
                <w:szCs w:val="24"/>
              </w:rPr>
            </w:pPr>
            <w:ins w:id="283" w:author="John-Jose Nunez" w:date="2021-09-18T10:22:00Z">
              <w:r>
                <w:rPr>
                  <w:rFonts w:cstheme="minorHAnsi"/>
                  <w:sz w:val="24"/>
                  <w:szCs w:val="24"/>
                </w:rPr>
                <w:t>0.79</w:t>
              </w:r>
            </w:ins>
            <w:del w:id="284" w:author="John-Jose Nunez" w:date="2021-09-18T10:22:00Z">
              <w:r w:rsidR="00B120EF" w:rsidRPr="00B120EF" w:rsidDel="00EA45CC">
                <w:rPr>
                  <w:rFonts w:cstheme="minorHAnsi"/>
                  <w:sz w:val="24"/>
                  <w:szCs w:val="24"/>
                </w:rPr>
                <w:delText>0.80</w:delText>
              </w:r>
            </w:del>
          </w:p>
        </w:tc>
      </w:tr>
      <w:tr w:rsidR="00B120EF" w:rsidRPr="00B120EF" w14:paraId="48CB238D" w14:textId="77777777" w:rsidTr="00472433">
        <w:tc>
          <w:tcPr>
            <w:tcW w:w="1555" w:type="dxa"/>
          </w:tcPr>
          <w:p w14:paraId="3EB8B7F7"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4F76630F" w14:textId="77777777" w:rsidR="00B120EF" w:rsidRPr="00B120EF" w:rsidRDefault="00B120EF" w:rsidP="00B120EF">
            <w:pPr>
              <w:jc w:val="center"/>
              <w:rPr>
                <w:rFonts w:cstheme="minorHAnsi"/>
                <w:sz w:val="24"/>
                <w:szCs w:val="24"/>
              </w:rPr>
            </w:pPr>
            <w:r w:rsidRPr="00B120EF">
              <w:rPr>
                <w:rFonts w:cstheme="minorHAnsi"/>
                <w:sz w:val="24"/>
                <w:szCs w:val="24"/>
              </w:rPr>
              <w:t>QIDS-SR TRD</w:t>
            </w:r>
          </w:p>
        </w:tc>
        <w:tc>
          <w:tcPr>
            <w:tcW w:w="1559" w:type="dxa"/>
            <w:shd w:val="clear" w:color="auto" w:fill="auto"/>
          </w:tcPr>
          <w:p w14:paraId="0BC3189C"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5693CA33" w14:textId="3058D3D4" w:rsidR="00B120EF" w:rsidRPr="00B120EF" w:rsidRDefault="00233D8F" w:rsidP="00B120EF">
            <w:pPr>
              <w:jc w:val="center"/>
              <w:rPr>
                <w:rFonts w:cstheme="minorHAnsi"/>
                <w:sz w:val="24"/>
                <w:szCs w:val="24"/>
              </w:rPr>
            </w:pPr>
            <w:ins w:id="285" w:author="John-Jose Nunez" w:date="2021-10-07T13:55:00Z">
              <w:r>
                <w:rPr>
                  <w:rFonts w:cstheme="minorHAnsi"/>
                  <w:sz w:val="24"/>
                  <w:szCs w:val="24"/>
                </w:rPr>
                <w:t>69</w:t>
              </w:r>
            </w:ins>
            <w:ins w:id="286" w:author="John-Jose Nunez" w:date="2021-09-18T10:35:00Z">
              <w:r w:rsidR="00200987">
                <w:rPr>
                  <w:rFonts w:cstheme="minorHAnsi"/>
                  <w:sz w:val="24"/>
                  <w:szCs w:val="24"/>
                </w:rPr>
                <w:t>%</w:t>
              </w:r>
            </w:ins>
            <w:del w:id="287" w:author="John-Jose Nunez" w:date="2021-09-18T10:23:00Z">
              <w:r w:rsidR="00B120EF" w:rsidRPr="00B120EF" w:rsidDel="00EA45CC">
                <w:rPr>
                  <w:rFonts w:cstheme="minorHAnsi"/>
                  <w:sz w:val="24"/>
                  <w:szCs w:val="24"/>
                </w:rPr>
                <w:delText>74%</w:delText>
              </w:r>
            </w:del>
          </w:p>
        </w:tc>
        <w:tc>
          <w:tcPr>
            <w:tcW w:w="991" w:type="dxa"/>
            <w:shd w:val="clear" w:color="auto" w:fill="auto"/>
          </w:tcPr>
          <w:p w14:paraId="7EC0E2D6" w14:textId="21E2CEA3" w:rsidR="00B120EF" w:rsidRPr="00B120EF" w:rsidRDefault="00EA45CC" w:rsidP="00B120EF">
            <w:pPr>
              <w:jc w:val="center"/>
              <w:rPr>
                <w:rFonts w:cstheme="minorHAnsi"/>
                <w:sz w:val="24"/>
                <w:szCs w:val="24"/>
              </w:rPr>
            </w:pPr>
            <w:ins w:id="288" w:author="John-Jose Nunez" w:date="2021-09-18T10:23:00Z">
              <w:r>
                <w:rPr>
                  <w:rFonts w:cstheme="minorHAnsi"/>
                  <w:sz w:val="24"/>
                  <w:szCs w:val="24"/>
                </w:rPr>
                <w:t>0.77</w:t>
              </w:r>
            </w:ins>
            <w:del w:id="289" w:author="John-Jose Nunez" w:date="2021-09-18T10:23:00Z">
              <w:r w:rsidR="00B120EF" w:rsidRPr="00B120EF" w:rsidDel="00EA45CC">
                <w:rPr>
                  <w:rFonts w:cstheme="minorHAnsi"/>
                  <w:sz w:val="24"/>
                  <w:szCs w:val="24"/>
                </w:rPr>
                <w:delText>0.83</w:delText>
              </w:r>
            </w:del>
          </w:p>
        </w:tc>
      </w:tr>
      <w:tr w:rsidR="00B120EF" w:rsidRPr="00B120EF" w14:paraId="776B247C" w14:textId="77777777" w:rsidTr="00472433">
        <w:tc>
          <w:tcPr>
            <w:tcW w:w="1555" w:type="dxa"/>
          </w:tcPr>
          <w:p w14:paraId="341FC325"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418E4400" w14:textId="77777777" w:rsidR="00B120EF" w:rsidRPr="00B120EF" w:rsidRDefault="00B120EF" w:rsidP="00B120EF">
            <w:pPr>
              <w:jc w:val="center"/>
              <w:rPr>
                <w:rFonts w:cstheme="minorHAnsi"/>
                <w:sz w:val="24"/>
                <w:szCs w:val="24"/>
              </w:rPr>
            </w:pPr>
            <w:r w:rsidRPr="00B120EF">
              <w:rPr>
                <w:rFonts w:cstheme="minorHAnsi"/>
                <w:sz w:val="24"/>
                <w:szCs w:val="24"/>
              </w:rPr>
              <w:t>QIDS-C Remission</w:t>
            </w:r>
          </w:p>
        </w:tc>
        <w:tc>
          <w:tcPr>
            <w:tcW w:w="1559" w:type="dxa"/>
            <w:shd w:val="clear" w:color="auto" w:fill="auto"/>
          </w:tcPr>
          <w:p w14:paraId="09D37A83"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110FA426" w14:textId="044D2CA1" w:rsidR="00B120EF" w:rsidRPr="00B120EF" w:rsidRDefault="00233D8F" w:rsidP="00B120EF">
            <w:pPr>
              <w:jc w:val="center"/>
              <w:rPr>
                <w:rFonts w:cstheme="minorHAnsi"/>
                <w:sz w:val="24"/>
                <w:szCs w:val="24"/>
              </w:rPr>
            </w:pPr>
            <w:ins w:id="290" w:author="John-Jose Nunez" w:date="2021-10-07T13:54:00Z">
              <w:r>
                <w:rPr>
                  <w:rFonts w:cstheme="minorHAnsi"/>
                  <w:sz w:val="24"/>
                  <w:szCs w:val="24"/>
                </w:rPr>
                <w:t>70</w:t>
              </w:r>
            </w:ins>
            <w:ins w:id="291" w:author="John-Jose Nunez" w:date="2021-09-18T10:28:00Z">
              <w:r w:rsidR="00200987">
                <w:rPr>
                  <w:rFonts w:cstheme="minorHAnsi"/>
                  <w:sz w:val="24"/>
                  <w:szCs w:val="24"/>
                </w:rPr>
                <w:t>%</w:t>
              </w:r>
            </w:ins>
            <w:del w:id="292" w:author="John-Jose Nunez" w:date="2021-09-18T10:28:00Z">
              <w:r w:rsidR="00B120EF" w:rsidRPr="00B120EF" w:rsidDel="00200987">
                <w:rPr>
                  <w:rFonts w:cstheme="minorHAnsi"/>
                  <w:sz w:val="24"/>
                  <w:szCs w:val="24"/>
                </w:rPr>
                <w:delText>71%</w:delText>
              </w:r>
            </w:del>
          </w:p>
        </w:tc>
        <w:tc>
          <w:tcPr>
            <w:tcW w:w="991" w:type="dxa"/>
            <w:shd w:val="clear" w:color="auto" w:fill="auto"/>
          </w:tcPr>
          <w:p w14:paraId="2018EDE5" w14:textId="157D05B5" w:rsidR="00B120EF" w:rsidRPr="00B120EF" w:rsidRDefault="00200987" w:rsidP="00B120EF">
            <w:pPr>
              <w:jc w:val="center"/>
              <w:rPr>
                <w:rFonts w:cstheme="minorHAnsi"/>
                <w:sz w:val="24"/>
                <w:szCs w:val="24"/>
              </w:rPr>
            </w:pPr>
            <w:ins w:id="293" w:author="John-Jose Nunez" w:date="2021-09-18T10:28:00Z">
              <w:r>
                <w:rPr>
                  <w:rFonts w:cstheme="minorHAnsi"/>
                  <w:sz w:val="24"/>
                  <w:szCs w:val="24"/>
                </w:rPr>
                <w:t>0.7</w:t>
              </w:r>
            </w:ins>
            <w:ins w:id="294" w:author="John-Jose Nunez" w:date="2021-10-07T13:55:00Z">
              <w:r w:rsidR="00233D8F">
                <w:rPr>
                  <w:rFonts w:cstheme="minorHAnsi"/>
                  <w:sz w:val="24"/>
                  <w:szCs w:val="24"/>
                </w:rPr>
                <w:t>7</w:t>
              </w:r>
            </w:ins>
            <w:del w:id="295" w:author="John-Jose Nunez" w:date="2021-09-18T10:28:00Z">
              <w:r w:rsidR="00B120EF" w:rsidRPr="00B120EF" w:rsidDel="00200987">
                <w:rPr>
                  <w:rFonts w:cstheme="minorHAnsi"/>
                  <w:sz w:val="24"/>
                  <w:szCs w:val="24"/>
                </w:rPr>
                <w:delText>0.80</w:delText>
              </w:r>
            </w:del>
          </w:p>
        </w:tc>
      </w:tr>
      <w:tr w:rsidR="00B120EF" w:rsidRPr="00B120EF" w14:paraId="523EE33D" w14:textId="77777777" w:rsidTr="00472433">
        <w:tc>
          <w:tcPr>
            <w:tcW w:w="1555" w:type="dxa"/>
          </w:tcPr>
          <w:p w14:paraId="64638F06"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5A72BB42" w14:textId="77777777" w:rsidR="00B120EF" w:rsidRPr="00B120EF" w:rsidRDefault="00B120EF" w:rsidP="00B120EF">
            <w:pPr>
              <w:jc w:val="center"/>
              <w:rPr>
                <w:rFonts w:cstheme="minorHAnsi"/>
                <w:sz w:val="24"/>
                <w:szCs w:val="24"/>
              </w:rPr>
            </w:pPr>
            <w:r w:rsidRPr="00B120EF">
              <w:rPr>
                <w:rFonts w:cstheme="minorHAnsi"/>
                <w:sz w:val="24"/>
                <w:szCs w:val="24"/>
              </w:rPr>
              <w:t>QIDS-SR Remission</w:t>
            </w:r>
          </w:p>
        </w:tc>
        <w:tc>
          <w:tcPr>
            <w:tcW w:w="1559" w:type="dxa"/>
            <w:shd w:val="clear" w:color="auto" w:fill="auto"/>
          </w:tcPr>
          <w:p w14:paraId="7E86CA42"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140A4CC7" w14:textId="4CF814A8" w:rsidR="00B120EF" w:rsidRPr="00B120EF" w:rsidRDefault="00200987" w:rsidP="00B120EF">
            <w:pPr>
              <w:jc w:val="center"/>
              <w:rPr>
                <w:rFonts w:cstheme="minorHAnsi"/>
                <w:sz w:val="24"/>
                <w:szCs w:val="24"/>
              </w:rPr>
            </w:pPr>
            <w:ins w:id="296" w:author="John-Jose Nunez" w:date="2021-09-18T10:28:00Z">
              <w:r>
                <w:rPr>
                  <w:rFonts w:cstheme="minorHAnsi"/>
                  <w:sz w:val="24"/>
                  <w:szCs w:val="24"/>
                </w:rPr>
                <w:t>6</w:t>
              </w:r>
            </w:ins>
            <w:ins w:id="297" w:author="John-Jose Nunez" w:date="2021-10-04T14:31:00Z">
              <w:r w:rsidR="008D5893">
                <w:rPr>
                  <w:rFonts w:cstheme="minorHAnsi"/>
                  <w:sz w:val="24"/>
                  <w:szCs w:val="24"/>
                </w:rPr>
                <w:t>9</w:t>
              </w:r>
            </w:ins>
            <w:ins w:id="298" w:author="John-Jose Nunez" w:date="2021-09-18T10:30:00Z">
              <w:r>
                <w:rPr>
                  <w:rFonts w:cstheme="minorHAnsi"/>
                  <w:sz w:val="24"/>
                  <w:szCs w:val="24"/>
                </w:rPr>
                <w:t>%</w:t>
              </w:r>
            </w:ins>
            <w:del w:id="299" w:author="John-Jose Nunez" w:date="2021-09-18T10:28:00Z">
              <w:r w:rsidR="00B120EF" w:rsidRPr="00B120EF" w:rsidDel="00200987">
                <w:rPr>
                  <w:rFonts w:cstheme="minorHAnsi"/>
                  <w:sz w:val="24"/>
                  <w:szCs w:val="24"/>
                </w:rPr>
                <w:delText>72%</w:delText>
              </w:r>
            </w:del>
          </w:p>
        </w:tc>
        <w:tc>
          <w:tcPr>
            <w:tcW w:w="991" w:type="dxa"/>
            <w:shd w:val="clear" w:color="auto" w:fill="auto"/>
          </w:tcPr>
          <w:p w14:paraId="6A301913" w14:textId="019BF8F8" w:rsidR="00B120EF" w:rsidRPr="00B120EF" w:rsidRDefault="00200987" w:rsidP="00B120EF">
            <w:pPr>
              <w:jc w:val="center"/>
              <w:rPr>
                <w:rFonts w:cstheme="minorHAnsi"/>
                <w:sz w:val="24"/>
                <w:szCs w:val="24"/>
              </w:rPr>
            </w:pPr>
            <w:ins w:id="300" w:author="John-Jose Nunez" w:date="2021-09-18T10:28:00Z">
              <w:r>
                <w:rPr>
                  <w:rFonts w:cstheme="minorHAnsi"/>
                  <w:sz w:val="24"/>
                  <w:szCs w:val="24"/>
                </w:rPr>
                <w:t>0.7</w:t>
              </w:r>
            </w:ins>
            <w:ins w:id="301" w:author="John-Jose Nunez" w:date="2021-10-04T14:31:00Z">
              <w:r w:rsidR="008D5893">
                <w:rPr>
                  <w:rFonts w:cstheme="minorHAnsi"/>
                  <w:sz w:val="24"/>
                  <w:szCs w:val="24"/>
                </w:rPr>
                <w:t>8</w:t>
              </w:r>
            </w:ins>
            <w:del w:id="302" w:author="John-Jose Nunez" w:date="2021-09-18T10:28:00Z">
              <w:r w:rsidR="00B120EF" w:rsidRPr="00B120EF" w:rsidDel="00200987">
                <w:rPr>
                  <w:rFonts w:cstheme="minorHAnsi"/>
                  <w:sz w:val="24"/>
                  <w:szCs w:val="24"/>
                </w:rPr>
                <w:delText>0.81</w:delText>
              </w:r>
            </w:del>
          </w:p>
        </w:tc>
      </w:tr>
      <w:tr w:rsidR="00B120EF" w:rsidRPr="00B120EF" w14:paraId="56B4627C" w14:textId="77777777" w:rsidTr="00472433">
        <w:tc>
          <w:tcPr>
            <w:tcW w:w="1555" w:type="dxa"/>
          </w:tcPr>
          <w:p w14:paraId="51A0863B" w14:textId="77777777" w:rsidR="00B120EF" w:rsidRPr="00B120EF" w:rsidRDefault="00B120EF" w:rsidP="00B120EF">
            <w:pPr>
              <w:jc w:val="center"/>
              <w:rPr>
                <w:rFonts w:cstheme="minorHAnsi"/>
                <w:b/>
                <w:bCs/>
                <w:sz w:val="24"/>
                <w:szCs w:val="24"/>
              </w:rPr>
            </w:pPr>
            <w:r w:rsidRPr="00B120EF">
              <w:rPr>
                <w:rFonts w:cstheme="minorHAnsi"/>
                <w:b/>
                <w:bCs/>
                <w:sz w:val="24"/>
                <w:szCs w:val="24"/>
              </w:rPr>
              <w:lastRenderedPageBreak/>
              <w:t>CV</w:t>
            </w:r>
          </w:p>
        </w:tc>
        <w:tc>
          <w:tcPr>
            <w:tcW w:w="2551" w:type="dxa"/>
          </w:tcPr>
          <w:p w14:paraId="164A74EE" w14:textId="77777777" w:rsidR="00B120EF" w:rsidRPr="00B120EF" w:rsidRDefault="00B120EF" w:rsidP="00B120EF">
            <w:pPr>
              <w:jc w:val="center"/>
              <w:rPr>
                <w:rFonts w:cstheme="minorHAnsi"/>
                <w:sz w:val="24"/>
                <w:szCs w:val="24"/>
              </w:rPr>
            </w:pPr>
            <w:r w:rsidRPr="00B120EF">
              <w:rPr>
                <w:rFonts w:cstheme="minorHAnsi"/>
                <w:sz w:val="24"/>
                <w:szCs w:val="24"/>
              </w:rPr>
              <w:t>QIDS-SR Remission</w:t>
            </w:r>
          </w:p>
        </w:tc>
        <w:tc>
          <w:tcPr>
            <w:tcW w:w="1559" w:type="dxa"/>
            <w:shd w:val="clear" w:color="auto" w:fill="auto"/>
          </w:tcPr>
          <w:p w14:paraId="41748CBA" w14:textId="77777777" w:rsidR="00B120EF" w:rsidRPr="00B120EF" w:rsidRDefault="00B120EF" w:rsidP="00B120EF">
            <w:pPr>
              <w:jc w:val="center"/>
              <w:rPr>
                <w:rFonts w:cstheme="minorHAnsi"/>
                <w:sz w:val="24"/>
                <w:szCs w:val="24"/>
              </w:rPr>
            </w:pPr>
            <w:r w:rsidRPr="00B120EF">
              <w:rPr>
                <w:rFonts w:cstheme="minorHAnsi"/>
                <w:sz w:val="24"/>
                <w:szCs w:val="24"/>
              </w:rPr>
              <w:t>Overlapping</w:t>
            </w:r>
          </w:p>
        </w:tc>
        <w:tc>
          <w:tcPr>
            <w:tcW w:w="1129" w:type="dxa"/>
            <w:shd w:val="clear" w:color="auto" w:fill="auto"/>
          </w:tcPr>
          <w:p w14:paraId="2F47933D" w14:textId="0998E150" w:rsidR="00B120EF" w:rsidRPr="00B120EF" w:rsidRDefault="008D5893" w:rsidP="00B120EF">
            <w:pPr>
              <w:jc w:val="center"/>
              <w:rPr>
                <w:rFonts w:cstheme="minorHAnsi"/>
                <w:sz w:val="24"/>
                <w:szCs w:val="24"/>
              </w:rPr>
            </w:pPr>
            <w:ins w:id="303" w:author="John-Jose Nunez" w:date="2021-10-04T14:27:00Z">
              <w:r>
                <w:rPr>
                  <w:rFonts w:cstheme="minorHAnsi"/>
                  <w:sz w:val="24"/>
                  <w:szCs w:val="24"/>
                </w:rPr>
                <w:t>69%</w:t>
              </w:r>
            </w:ins>
            <w:del w:id="304" w:author="John-Jose Nunez" w:date="2021-10-04T14:27:00Z">
              <w:r w:rsidR="00B120EF" w:rsidRPr="00B120EF" w:rsidDel="008D5893">
                <w:rPr>
                  <w:rFonts w:cstheme="minorHAnsi"/>
                  <w:sz w:val="24"/>
                  <w:szCs w:val="24"/>
                </w:rPr>
                <w:delText>72%</w:delText>
              </w:r>
            </w:del>
          </w:p>
        </w:tc>
        <w:tc>
          <w:tcPr>
            <w:tcW w:w="991" w:type="dxa"/>
            <w:shd w:val="clear" w:color="auto" w:fill="auto"/>
          </w:tcPr>
          <w:p w14:paraId="67E85291" w14:textId="7D9466E9" w:rsidR="00B120EF" w:rsidRPr="00B120EF" w:rsidRDefault="00200987" w:rsidP="00B120EF">
            <w:pPr>
              <w:jc w:val="center"/>
              <w:rPr>
                <w:rFonts w:cstheme="minorHAnsi"/>
                <w:sz w:val="24"/>
                <w:szCs w:val="24"/>
              </w:rPr>
            </w:pPr>
            <w:ins w:id="305" w:author="John-Jose Nunez" w:date="2021-09-18T10:33:00Z">
              <w:r>
                <w:rPr>
                  <w:rFonts w:cstheme="minorHAnsi"/>
                  <w:sz w:val="24"/>
                  <w:szCs w:val="24"/>
                </w:rPr>
                <w:t>0.7</w:t>
              </w:r>
            </w:ins>
            <w:ins w:id="306" w:author="John-Jose Nunez" w:date="2021-10-04T14:27:00Z">
              <w:r w:rsidR="008D5893">
                <w:rPr>
                  <w:rFonts w:cstheme="minorHAnsi"/>
                  <w:sz w:val="24"/>
                  <w:szCs w:val="24"/>
                </w:rPr>
                <w:t>7</w:t>
              </w:r>
            </w:ins>
            <w:del w:id="307" w:author="John-Jose Nunez" w:date="2021-09-18T10:33:00Z">
              <w:r w:rsidR="00B120EF" w:rsidRPr="00B120EF" w:rsidDel="00200987">
                <w:rPr>
                  <w:rFonts w:cstheme="minorHAnsi"/>
                  <w:sz w:val="24"/>
                  <w:szCs w:val="24"/>
                </w:rPr>
                <w:delText>0.82</w:delText>
              </w:r>
            </w:del>
          </w:p>
        </w:tc>
      </w:tr>
      <w:tr w:rsidR="00B120EF" w:rsidRPr="00B120EF" w14:paraId="7843327D" w14:textId="77777777" w:rsidTr="00472433">
        <w:tc>
          <w:tcPr>
            <w:tcW w:w="1555" w:type="dxa"/>
          </w:tcPr>
          <w:p w14:paraId="613318C5"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004A22B9" w14:textId="77777777" w:rsidR="00B120EF" w:rsidRPr="00B120EF" w:rsidRDefault="00B120EF" w:rsidP="00B120EF">
            <w:pPr>
              <w:jc w:val="center"/>
              <w:rPr>
                <w:rFonts w:cstheme="minorHAnsi"/>
                <w:sz w:val="24"/>
                <w:szCs w:val="24"/>
              </w:rPr>
            </w:pPr>
            <w:r w:rsidRPr="00B120EF">
              <w:rPr>
                <w:rFonts w:cstheme="minorHAnsi"/>
                <w:sz w:val="24"/>
                <w:szCs w:val="24"/>
              </w:rPr>
              <w:t>QIDS-C Response</w:t>
            </w:r>
          </w:p>
        </w:tc>
        <w:tc>
          <w:tcPr>
            <w:tcW w:w="1559" w:type="dxa"/>
            <w:shd w:val="clear" w:color="auto" w:fill="auto"/>
          </w:tcPr>
          <w:p w14:paraId="3722CEED"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4D692B05" w14:textId="0CFD2A37" w:rsidR="00B120EF" w:rsidRPr="00B120EF" w:rsidRDefault="00200987" w:rsidP="00B120EF">
            <w:pPr>
              <w:jc w:val="center"/>
              <w:rPr>
                <w:rFonts w:cstheme="minorHAnsi"/>
                <w:sz w:val="24"/>
                <w:szCs w:val="24"/>
              </w:rPr>
            </w:pPr>
            <w:ins w:id="308" w:author="John-Jose Nunez" w:date="2021-09-18T10:30:00Z">
              <w:r>
                <w:rPr>
                  <w:rFonts w:cstheme="minorHAnsi"/>
                  <w:sz w:val="24"/>
                  <w:szCs w:val="24"/>
                </w:rPr>
                <w:t>6</w:t>
              </w:r>
            </w:ins>
            <w:ins w:id="309" w:author="John-Jose Nunez" w:date="2021-10-04T14:28:00Z">
              <w:r w:rsidR="008D5893">
                <w:rPr>
                  <w:rFonts w:cstheme="minorHAnsi"/>
                  <w:sz w:val="24"/>
                  <w:szCs w:val="24"/>
                </w:rPr>
                <w:t>5</w:t>
              </w:r>
            </w:ins>
            <w:ins w:id="310" w:author="John-Jose Nunez" w:date="2021-09-18T10:30:00Z">
              <w:r>
                <w:rPr>
                  <w:rFonts w:cstheme="minorHAnsi"/>
                  <w:sz w:val="24"/>
                  <w:szCs w:val="24"/>
                </w:rPr>
                <w:t>%</w:t>
              </w:r>
            </w:ins>
            <w:del w:id="311" w:author="John-Jose Nunez" w:date="2021-09-18T10:30:00Z">
              <w:r w:rsidR="00B120EF" w:rsidRPr="00B120EF" w:rsidDel="00200987">
                <w:rPr>
                  <w:rFonts w:cstheme="minorHAnsi"/>
                  <w:sz w:val="24"/>
                  <w:szCs w:val="24"/>
                </w:rPr>
                <w:delText>70%</w:delText>
              </w:r>
            </w:del>
          </w:p>
        </w:tc>
        <w:tc>
          <w:tcPr>
            <w:tcW w:w="991" w:type="dxa"/>
            <w:shd w:val="clear" w:color="auto" w:fill="auto"/>
          </w:tcPr>
          <w:p w14:paraId="56A44DA2" w14:textId="72CC78BD" w:rsidR="00B120EF" w:rsidRPr="00B120EF" w:rsidRDefault="00200987" w:rsidP="00B120EF">
            <w:pPr>
              <w:jc w:val="center"/>
              <w:rPr>
                <w:rFonts w:cstheme="minorHAnsi"/>
                <w:sz w:val="24"/>
                <w:szCs w:val="24"/>
              </w:rPr>
            </w:pPr>
            <w:ins w:id="312" w:author="John-Jose Nunez" w:date="2021-09-18T10:30:00Z">
              <w:r>
                <w:rPr>
                  <w:rFonts w:cstheme="minorHAnsi"/>
                  <w:sz w:val="24"/>
                  <w:szCs w:val="24"/>
                </w:rPr>
                <w:t>0.73</w:t>
              </w:r>
            </w:ins>
            <w:del w:id="313" w:author="John-Jose Nunez" w:date="2021-09-18T10:30:00Z">
              <w:r w:rsidR="00B120EF" w:rsidRPr="00B120EF" w:rsidDel="00200987">
                <w:rPr>
                  <w:rFonts w:cstheme="minorHAnsi"/>
                  <w:sz w:val="24"/>
                  <w:szCs w:val="24"/>
                </w:rPr>
                <w:delText>0.78</w:delText>
              </w:r>
            </w:del>
          </w:p>
        </w:tc>
      </w:tr>
      <w:tr w:rsidR="00B120EF" w:rsidRPr="00B120EF" w14:paraId="00627151" w14:textId="77777777" w:rsidTr="00472433">
        <w:tc>
          <w:tcPr>
            <w:tcW w:w="1555" w:type="dxa"/>
          </w:tcPr>
          <w:p w14:paraId="44F4E22A"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01954FBC" w14:textId="77777777" w:rsidR="00B120EF" w:rsidRPr="00B120EF" w:rsidRDefault="00B120EF" w:rsidP="00B120EF">
            <w:pPr>
              <w:jc w:val="center"/>
              <w:rPr>
                <w:rFonts w:cstheme="minorHAnsi"/>
                <w:sz w:val="24"/>
                <w:szCs w:val="24"/>
              </w:rPr>
            </w:pPr>
            <w:r w:rsidRPr="00B120EF">
              <w:rPr>
                <w:rFonts w:cstheme="minorHAnsi"/>
                <w:sz w:val="24"/>
                <w:szCs w:val="24"/>
              </w:rPr>
              <w:t>QIDS-SR Response</w:t>
            </w:r>
          </w:p>
        </w:tc>
        <w:tc>
          <w:tcPr>
            <w:tcW w:w="1559" w:type="dxa"/>
            <w:shd w:val="clear" w:color="auto" w:fill="auto"/>
          </w:tcPr>
          <w:p w14:paraId="5820970B" w14:textId="77777777" w:rsidR="00B120EF" w:rsidRPr="00B120EF" w:rsidRDefault="00B120EF" w:rsidP="00B120EF">
            <w:pPr>
              <w:jc w:val="center"/>
              <w:rPr>
                <w:rFonts w:cstheme="minorHAnsi"/>
                <w:sz w:val="24"/>
                <w:szCs w:val="24"/>
              </w:rPr>
            </w:pPr>
            <w:r w:rsidRPr="00B120EF">
              <w:rPr>
                <w:rFonts w:cstheme="minorHAnsi"/>
                <w:sz w:val="24"/>
                <w:szCs w:val="24"/>
              </w:rPr>
              <w:t>Full</w:t>
            </w:r>
          </w:p>
        </w:tc>
        <w:tc>
          <w:tcPr>
            <w:tcW w:w="1129" w:type="dxa"/>
            <w:shd w:val="clear" w:color="auto" w:fill="auto"/>
          </w:tcPr>
          <w:p w14:paraId="754F603A" w14:textId="4D8FE2E9" w:rsidR="00B120EF" w:rsidRPr="00B120EF" w:rsidRDefault="00200987" w:rsidP="00B120EF">
            <w:pPr>
              <w:jc w:val="center"/>
              <w:rPr>
                <w:rFonts w:cstheme="minorHAnsi"/>
                <w:sz w:val="24"/>
                <w:szCs w:val="24"/>
              </w:rPr>
            </w:pPr>
            <w:ins w:id="314" w:author="John-Jose Nunez" w:date="2021-09-18T10:29:00Z">
              <w:r>
                <w:rPr>
                  <w:rFonts w:cstheme="minorHAnsi"/>
                  <w:sz w:val="24"/>
                  <w:szCs w:val="24"/>
                </w:rPr>
                <w:t>6</w:t>
              </w:r>
            </w:ins>
            <w:ins w:id="315" w:author="John-Jose Nunez" w:date="2021-10-04T14:32:00Z">
              <w:r w:rsidR="008D5893">
                <w:rPr>
                  <w:rFonts w:cstheme="minorHAnsi"/>
                  <w:sz w:val="24"/>
                  <w:szCs w:val="24"/>
                </w:rPr>
                <w:t>5</w:t>
              </w:r>
            </w:ins>
            <w:ins w:id="316" w:author="John-Jose Nunez" w:date="2021-09-18T10:29:00Z">
              <w:r>
                <w:rPr>
                  <w:rFonts w:cstheme="minorHAnsi"/>
                  <w:sz w:val="24"/>
                  <w:szCs w:val="24"/>
                </w:rPr>
                <w:t>%</w:t>
              </w:r>
            </w:ins>
            <w:del w:id="317" w:author="John-Jose Nunez" w:date="2021-09-18T10:29:00Z">
              <w:r w:rsidR="00B120EF" w:rsidRPr="00B120EF" w:rsidDel="00200987">
                <w:rPr>
                  <w:rFonts w:cstheme="minorHAnsi"/>
                  <w:sz w:val="24"/>
                  <w:szCs w:val="24"/>
                </w:rPr>
                <w:delText>68%</w:delText>
              </w:r>
            </w:del>
          </w:p>
        </w:tc>
        <w:tc>
          <w:tcPr>
            <w:tcW w:w="991" w:type="dxa"/>
            <w:shd w:val="clear" w:color="auto" w:fill="auto"/>
          </w:tcPr>
          <w:p w14:paraId="012B9792" w14:textId="50CFEC11" w:rsidR="00B120EF" w:rsidRPr="00B120EF" w:rsidRDefault="00200987" w:rsidP="00B120EF">
            <w:pPr>
              <w:jc w:val="center"/>
              <w:rPr>
                <w:rFonts w:cstheme="minorHAnsi"/>
                <w:sz w:val="24"/>
                <w:szCs w:val="24"/>
              </w:rPr>
            </w:pPr>
            <w:ins w:id="318" w:author="John-Jose Nunez" w:date="2021-09-18T10:29:00Z">
              <w:r>
                <w:rPr>
                  <w:rFonts w:cstheme="minorHAnsi"/>
                  <w:sz w:val="24"/>
                  <w:szCs w:val="24"/>
                </w:rPr>
                <w:t>0.7</w:t>
              </w:r>
            </w:ins>
            <w:ins w:id="319" w:author="John-Jose Nunez" w:date="2021-10-04T14:32:00Z">
              <w:r w:rsidR="008D5893">
                <w:rPr>
                  <w:rFonts w:cstheme="minorHAnsi"/>
                  <w:sz w:val="24"/>
                  <w:szCs w:val="24"/>
                </w:rPr>
                <w:t>4</w:t>
              </w:r>
            </w:ins>
            <w:del w:id="320" w:author="John-Jose Nunez" w:date="2021-09-18T10:29:00Z">
              <w:r w:rsidR="00B120EF" w:rsidRPr="00B120EF" w:rsidDel="00200987">
                <w:rPr>
                  <w:rFonts w:cstheme="minorHAnsi"/>
                  <w:sz w:val="24"/>
                  <w:szCs w:val="24"/>
                </w:rPr>
                <w:delText>0.76</w:delText>
              </w:r>
            </w:del>
          </w:p>
        </w:tc>
      </w:tr>
      <w:tr w:rsidR="00B120EF" w:rsidRPr="00B120EF" w14:paraId="2AD0D128" w14:textId="77777777" w:rsidTr="00472433">
        <w:tc>
          <w:tcPr>
            <w:tcW w:w="1555" w:type="dxa"/>
          </w:tcPr>
          <w:p w14:paraId="5BA1E985"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6D888863" w14:textId="77777777" w:rsidR="00B120EF" w:rsidRPr="00B120EF" w:rsidRDefault="00B120EF" w:rsidP="00B120EF">
            <w:pPr>
              <w:jc w:val="center"/>
              <w:rPr>
                <w:rFonts w:cstheme="minorHAnsi"/>
                <w:sz w:val="24"/>
                <w:szCs w:val="24"/>
              </w:rPr>
            </w:pPr>
            <w:r w:rsidRPr="00B120EF">
              <w:rPr>
                <w:rFonts w:cstheme="minorHAnsi"/>
                <w:sz w:val="24"/>
                <w:szCs w:val="24"/>
              </w:rPr>
              <w:t>QIDS-SR Response</w:t>
            </w:r>
          </w:p>
        </w:tc>
        <w:tc>
          <w:tcPr>
            <w:tcW w:w="1559" w:type="dxa"/>
            <w:shd w:val="clear" w:color="auto" w:fill="auto"/>
          </w:tcPr>
          <w:p w14:paraId="29E53614" w14:textId="77777777" w:rsidR="00B120EF" w:rsidRPr="00B120EF" w:rsidRDefault="00B120EF" w:rsidP="00B120EF">
            <w:pPr>
              <w:jc w:val="center"/>
              <w:rPr>
                <w:rFonts w:cstheme="minorHAnsi"/>
                <w:sz w:val="24"/>
                <w:szCs w:val="24"/>
              </w:rPr>
            </w:pPr>
            <w:bookmarkStart w:id="321" w:name="_Hlk53229562"/>
            <w:r w:rsidRPr="00B120EF">
              <w:rPr>
                <w:rFonts w:cstheme="minorHAnsi"/>
                <w:sz w:val="24"/>
                <w:szCs w:val="24"/>
              </w:rPr>
              <w:t>Clustering-</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χ</m:t>
                  </m:r>
                  <m:ctrlPr>
                    <w:rPr>
                      <w:rFonts w:ascii="Cambria Math" w:hAnsi="Cambria Math" w:cstheme="minorHAnsi"/>
                      <w:sz w:val="24"/>
                      <w:szCs w:val="24"/>
                    </w:rPr>
                  </m:ctrlPr>
                </m:e>
                <m:sup>
                  <m:r>
                    <w:rPr>
                      <w:rFonts w:ascii="Cambria Math" w:hAnsi="Cambria Math" w:cstheme="minorHAnsi"/>
                      <w:sz w:val="24"/>
                      <w:szCs w:val="24"/>
                    </w:rPr>
                    <m:t>2</m:t>
                  </m:r>
                </m:sup>
              </m:sSup>
            </m:oMath>
          </w:p>
          <w:p w14:paraId="59585755" w14:textId="77777777" w:rsidR="00B120EF" w:rsidRPr="00B120EF" w:rsidRDefault="00B120EF" w:rsidP="00B120EF">
            <w:pPr>
              <w:jc w:val="center"/>
              <w:rPr>
                <w:rFonts w:cstheme="minorHAnsi"/>
                <w:sz w:val="24"/>
                <w:szCs w:val="24"/>
              </w:rPr>
            </w:pPr>
            <w:r w:rsidRPr="00B120EF">
              <w:rPr>
                <w:rFonts w:cstheme="minorHAnsi"/>
                <w:sz w:val="24"/>
                <w:szCs w:val="24"/>
              </w:rPr>
              <w:t>Selection</w:t>
            </w:r>
            <w:bookmarkEnd w:id="321"/>
          </w:p>
        </w:tc>
        <w:tc>
          <w:tcPr>
            <w:tcW w:w="1129" w:type="dxa"/>
            <w:shd w:val="clear" w:color="auto" w:fill="auto"/>
          </w:tcPr>
          <w:p w14:paraId="2D1B4F51" w14:textId="3B5AD3E6" w:rsidR="00B120EF" w:rsidRPr="00B120EF" w:rsidRDefault="00200987" w:rsidP="00B120EF">
            <w:pPr>
              <w:jc w:val="center"/>
              <w:rPr>
                <w:rFonts w:cstheme="minorHAnsi"/>
                <w:sz w:val="24"/>
                <w:szCs w:val="24"/>
              </w:rPr>
            </w:pPr>
            <w:ins w:id="322" w:author="John-Jose Nunez" w:date="2021-09-18T10:32:00Z">
              <w:r>
                <w:rPr>
                  <w:rFonts w:cstheme="minorHAnsi"/>
                  <w:sz w:val="24"/>
                  <w:szCs w:val="24"/>
                </w:rPr>
                <w:t>6</w:t>
              </w:r>
            </w:ins>
            <w:ins w:id="323" w:author="John-Jose Nunez" w:date="2021-10-08T13:06:00Z">
              <w:r w:rsidR="00A01D07">
                <w:rPr>
                  <w:rFonts w:cstheme="minorHAnsi"/>
                  <w:sz w:val="24"/>
                  <w:szCs w:val="24"/>
                </w:rPr>
                <w:t>4</w:t>
              </w:r>
            </w:ins>
            <w:ins w:id="324" w:author="John-Jose Nunez" w:date="2021-09-18T10:32:00Z">
              <w:r>
                <w:rPr>
                  <w:rFonts w:cstheme="minorHAnsi"/>
                  <w:sz w:val="24"/>
                  <w:szCs w:val="24"/>
                </w:rPr>
                <w:t>%</w:t>
              </w:r>
            </w:ins>
            <w:del w:id="325" w:author="John-Jose Nunez" w:date="2021-09-18T10:32:00Z">
              <w:r w:rsidR="00B120EF" w:rsidRPr="00B120EF" w:rsidDel="00200987">
                <w:rPr>
                  <w:rFonts w:cstheme="minorHAnsi"/>
                  <w:sz w:val="24"/>
                  <w:szCs w:val="24"/>
                </w:rPr>
                <w:delText>65%</w:delText>
              </w:r>
            </w:del>
          </w:p>
        </w:tc>
        <w:tc>
          <w:tcPr>
            <w:tcW w:w="991" w:type="dxa"/>
            <w:shd w:val="clear" w:color="auto" w:fill="auto"/>
          </w:tcPr>
          <w:p w14:paraId="0BBE9E6F" w14:textId="2AE54EF9" w:rsidR="00B120EF" w:rsidRPr="00B120EF" w:rsidRDefault="00200987" w:rsidP="00B120EF">
            <w:pPr>
              <w:jc w:val="center"/>
              <w:rPr>
                <w:rFonts w:cstheme="minorHAnsi"/>
                <w:sz w:val="24"/>
                <w:szCs w:val="24"/>
              </w:rPr>
            </w:pPr>
            <w:ins w:id="326" w:author="John-Jose Nunez" w:date="2021-09-18T10:32:00Z">
              <w:r>
                <w:rPr>
                  <w:rFonts w:cstheme="minorHAnsi"/>
                  <w:sz w:val="24"/>
                  <w:szCs w:val="24"/>
                </w:rPr>
                <w:t>0.7</w:t>
              </w:r>
            </w:ins>
            <w:ins w:id="327" w:author="John-Jose Nunez" w:date="2021-10-08T13:06:00Z">
              <w:r w:rsidR="00A01D07">
                <w:rPr>
                  <w:rFonts w:cstheme="minorHAnsi"/>
                  <w:sz w:val="24"/>
                  <w:szCs w:val="24"/>
                </w:rPr>
                <w:t>1</w:t>
              </w:r>
            </w:ins>
            <w:del w:id="328" w:author="John-Jose Nunez" w:date="2021-09-18T10:32:00Z">
              <w:r w:rsidR="00B120EF" w:rsidRPr="00B120EF" w:rsidDel="00200987">
                <w:rPr>
                  <w:rFonts w:cstheme="minorHAnsi"/>
                  <w:sz w:val="24"/>
                  <w:szCs w:val="24"/>
                </w:rPr>
                <w:delText>0.72</w:delText>
              </w:r>
            </w:del>
          </w:p>
        </w:tc>
      </w:tr>
      <w:tr w:rsidR="00B120EF" w:rsidRPr="00B120EF" w14:paraId="1643AB83" w14:textId="77777777" w:rsidTr="00472433">
        <w:tc>
          <w:tcPr>
            <w:tcW w:w="1555" w:type="dxa"/>
          </w:tcPr>
          <w:p w14:paraId="27F4B44A"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71B53CAB" w14:textId="77777777" w:rsidR="00B120EF" w:rsidRPr="00B120EF" w:rsidRDefault="00B120EF" w:rsidP="00B120EF">
            <w:pPr>
              <w:jc w:val="center"/>
              <w:rPr>
                <w:rFonts w:cstheme="minorHAnsi"/>
                <w:sz w:val="24"/>
                <w:szCs w:val="24"/>
              </w:rPr>
            </w:pPr>
            <w:r w:rsidRPr="00B120EF">
              <w:rPr>
                <w:rFonts w:cstheme="minorHAnsi"/>
                <w:sz w:val="24"/>
                <w:szCs w:val="24"/>
              </w:rPr>
              <w:t>QIDS-SR Response</w:t>
            </w:r>
          </w:p>
        </w:tc>
        <w:tc>
          <w:tcPr>
            <w:tcW w:w="1559" w:type="dxa"/>
            <w:shd w:val="clear" w:color="auto" w:fill="auto"/>
          </w:tcPr>
          <w:p w14:paraId="50E55864" w14:textId="77777777" w:rsidR="00B120EF" w:rsidRPr="00B120EF" w:rsidRDefault="00B120EF" w:rsidP="00B120EF">
            <w:pPr>
              <w:jc w:val="center"/>
              <w:rPr>
                <w:rFonts w:cstheme="minorHAnsi"/>
                <w:color w:val="000000"/>
                <w:sz w:val="24"/>
                <w:szCs w:val="24"/>
              </w:rPr>
            </w:pPr>
            <w:r w:rsidRPr="00B120EF">
              <w:rPr>
                <w:rFonts w:cstheme="minorHAnsi"/>
                <w:color w:val="000000"/>
                <w:sz w:val="24"/>
                <w:szCs w:val="24"/>
              </w:rPr>
              <w:t>Elastic Net</w:t>
            </w:r>
          </w:p>
          <w:p w14:paraId="097CE04E" w14:textId="77777777" w:rsidR="00B120EF" w:rsidRPr="00B120EF" w:rsidRDefault="00B120EF" w:rsidP="00B120EF">
            <w:pPr>
              <w:jc w:val="center"/>
              <w:rPr>
                <w:rFonts w:cstheme="minorHAnsi"/>
                <w:sz w:val="24"/>
                <w:szCs w:val="24"/>
              </w:rPr>
            </w:pPr>
            <w:r w:rsidRPr="00B120EF">
              <w:rPr>
                <w:rFonts w:cstheme="minorHAnsi"/>
                <w:color w:val="000000"/>
                <w:sz w:val="24"/>
                <w:szCs w:val="24"/>
              </w:rPr>
              <w:t>Selection</w:t>
            </w:r>
          </w:p>
        </w:tc>
        <w:tc>
          <w:tcPr>
            <w:tcW w:w="1129" w:type="dxa"/>
            <w:shd w:val="clear" w:color="auto" w:fill="auto"/>
          </w:tcPr>
          <w:p w14:paraId="16B5BA00" w14:textId="614E8DEA" w:rsidR="00B120EF" w:rsidRPr="00B120EF" w:rsidRDefault="00200987" w:rsidP="00B120EF">
            <w:pPr>
              <w:jc w:val="center"/>
              <w:rPr>
                <w:rFonts w:cstheme="minorHAnsi"/>
                <w:sz w:val="24"/>
                <w:szCs w:val="24"/>
              </w:rPr>
            </w:pPr>
            <w:ins w:id="329" w:author="John-Jose Nunez" w:date="2021-09-18T10:32:00Z">
              <w:r>
                <w:rPr>
                  <w:rFonts w:cstheme="minorHAnsi"/>
                  <w:sz w:val="24"/>
                  <w:szCs w:val="24"/>
                </w:rPr>
                <w:t>6</w:t>
              </w:r>
            </w:ins>
            <w:ins w:id="330" w:author="John-Jose Nunez" w:date="2021-10-04T14:32:00Z">
              <w:r w:rsidR="008D5893">
                <w:rPr>
                  <w:rFonts w:cstheme="minorHAnsi"/>
                  <w:sz w:val="24"/>
                  <w:szCs w:val="24"/>
                </w:rPr>
                <w:t>4</w:t>
              </w:r>
            </w:ins>
            <w:ins w:id="331" w:author="John-Jose Nunez" w:date="2021-09-18T10:32:00Z">
              <w:r>
                <w:rPr>
                  <w:rFonts w:cstheme="minorHAnsi"/>
                  <w:sz w:val="24"/>
                  <w:szCs w:val="24"/>
                </w:rPr>
                <w:t>%</w:t>
              </w:r>
            </w:ins>
            <w:del w:id="332" w:author="John-Jose Nunez" w:date="2021-09-18T10:32:00Z">
              <w:r w:rsidR="00B120EF" w:rsidRPr="00B120EF" w:rsidDel="00200987">
                <w:rPr>
                  <w:rFonts w:cstheme="minorHAnsi"/>
                  <w:sz w:val="24"/>
                  <w:szCs w:val="24"/>
                </w:rPr>
                <w:delText>67%</w:delText>
              </w:r>
            </w:del>
          </w:p>
        </w:tc>
        <w:tc>
          <w:tcPr>
            <w:tcW w:w="991" w:type="dxa"/>
            <w:shd w:val="clear" w:color="auto" w:fill="auto"/>
          </w:tcPr>
          <w:p w14:paraId="54AD452D" w14:textId="10C73277" w:rsidR="00B120EF" w:rsidRPr="00B120EF" w:rsidRDefault="00B120EF" w:rsidP="00B120EF">
            <w:pPr>
              <w:jc w:val="center"/>
              <w:rPr>
                <w:rFonts w:cstheme="minorHAnsi"/>
                <w:sz w:val="24"/>
                <w:szCs w:val="24"/>
              </w:rPr>
            </w:pPr>
            <w:del w:id="333" w:author="John-Jose Nunez" w:date="2021-09-18T10:32:00Z">
              <w:r w:rsidRPr="00B120EF" w:rsidDel="00200987">
                <w:rPr>
                  <w:rFonts w:cstheme="minorHAnsi"/>
                  <w:sz w:val="24"/>
                  <w:szCs w:val="24"/>
                </w:rPr>
                <w:delText>0.73</w:delText>
              </w:r>
            </w:del>
            <w:ins w:id="334" w:author="John-Jose Nunez" w:date="2021-09-18T10:32:00Z">
              <w:r w:rsidR="00200987">
                <w:rPr>
                  <w:rFonts w:cstheme="minorHAnsi"/>
                  <w:sz w:val="24"/>
                  <w:szCs w:val="24"/>
                </w:rPr>
                <w:t>0.71</w:t>
              </w:r>
            </w:ins>
          </w:p>
        </w:tc>
      </w:tr>
      <w:tr w:rsidR="00B120EF" w:rsidRPr="00B120EF" w14:paraId="5F58D2B8" w14:textId="77777777" w:rsidTr="00472433">
        <w:tc>
          <w:tcPr>
            <w:tcW w:w="1555" w:type="dxa"/>
          </w:tcPr>
          <w:p w14:paraId="3D17841A" w14:textId="77777777" w:rsidR="00B120EF" w:rsidRPr="00B120EF" w:rsidRDefault="00B120EF" w:rsidP="00B120EF">
            <w:pPr>
              <w:jc w:val="center"/>
              <w:rPr>
                <w:rFonts w:cstheme="minorHAnsi"/>
                <w:b/>
                <w:bCs/>
                <w:sz w:val="24"/>
                <w:szCs w:val="24"/>
              </w:rPr>
            </w:pPr>
            <w:r w:rsidRPr="00B120EF">
              <w:rPr>
                <w:rFonts w:cstheme="minorHAnsi"/>
                <w:b/>
                <w:bCs/>
                <w:sz w:val="24"/>
                <w:szCs w:val="24"/>
              </w:rPr>
              <w:t>CV</w:t>
            </w:r>
          </w:p>
        </w:tc>
        <w:tc>
          <w:tcPr>
            <w:tcW w:w="2551" w:type="dxa"/>
          </w:tcPr>
          <w:p w14:paraId="4A33A62C" w14:textId="77777777" w:rsidR="00B120EF" w:rsidRPr="00B120EF" w:rsidRDefault="00B120EF" w:rsidP="00B120EF">
            <w:pPr>
              <w:jc w:val="center"/>
              <w:rPr>
                <w:rFonts w:cstheme="minorHAnsi"/>
                <w:sz w:val="24"/>
                <w:szCs w:val="24"/>
              </w:rPr>
            </w:pPr>
            <w:r w:rsidRPr="00B120EF">
              <w:rPr>
                <w:rFonts w:cstheme="minorHAnsi"/>
                <w:sz w:val="24"/>
                <w:szCs w:val="24"/>
              </w:rPr>
              <w:t>QIDS-SR Response</w:t>
            </w:r>
          </w:p>
        </w:tc>
        <w:tc>
          <w:tcPr>
            <w:tcW w:w="1559" w:type="dxa"/>
            <w:shd w:val="clear" w:color="auto" w:fill="auto"/>
          </w:tcPr>
          <w:p w14:paraId="3A7ABFD3" w14:textId="77777777" w:rsidR="00B120EF" w:rsidRPr="00B120EF" w:rsidRDefault="00B120EF" w:rsidP="00B120EF">
            <w:pPr>
              <w:jc w:val="center"/>
              <w:rPr>
                <w:rFonts w:cstheme="minorHAnsi"/>
                <w:sz w:val="24"/>
                <w:szCs w:val="24"/>
              </w:rPr>
            </w:pPr>
            <w:r w:rsidRPr="00B120EF">
              <w:rPr>
                <w:rFonts w:cstheme="minorHAnsi"/>
                <w:sz w:val="24"/>
                <w:szCs w:val="24"/>
              </w:rPr>
              <w:t>Overlapping</w:t>
            </w:r>
          </w:p>
        </w:tc>
        <w:tc>
          <w:tcPr>
            <w:tcW w:w="1129" w:type="dxa"/>
            <w:shd w:val="clear" w:color="auto" w:fill="auto"/>
          </w:tcPr>
          <w:p w14:paraId="121DD354" w14:textId="6EF6C1F1" w:rsidR="00B120EF" w:rsidRPr="00B120EF" w:rsidRDefault="00200987" w:rsidP="00B120EF">
            <w:pPr>
              <w:jc w:val="center"/>
              <w:rPr>
                <w:rFonts w:cstheme="minorHAnsi"/>
                <w:sz w:val="24"/>
                <w:szCs w:val="24"/>
              </w:rPr>
            </w:pPr>
            <w:ins w:id="335" w:author="John-Jose Nunez" w:date="2021-09-18T10:34:00Z">
              <w:r>
                <w:rPr>
                  <w:rFonts w:cstheme="minorHAnsi"/>
                  <w:sz w:val="24"/>
                  <w:szCs w:val="24"/>
                </w:rPr>
                <w:t>65%</w:t>
              </w:r>
            </w:ins>
            <w:del w:id="336" w:author="John-Jose Nunez" w:date="2021-09-18T10:34:00Z">
              <w:r w:rsidR="00B120EF" w:rsidRPr="00B120EF" w:rsidDel="00200987">
                <w:rPr>
                  <w:rFonts w:cstheme="minorHAnsi"/>
                  <w:sz w:val="24"/>
                  <w:szCs w:val="24"/>
                </w:rPr>
                <w:delText>70%</w:delText>
              </w:r>
            </w:del>
          </w:p>
        </w:tc>
        <w:tc>
          <w:tcPr>
            <w:tcW w:w="991" w:type="dxa"/>
            <w:shd w:val="clear" w:color="auto" w:fill="auto"/>
          </w:tcPr>
          <w:p w14:paraId="1D40F08B" w14:textId="664B4475" w:rsidR="00B120EF" w:rsidRPr="00B120EF" w:rsidRDefault="00200987" w:rsidP="00B120EF">
            <w:pPr>
              <w:jc w:val="center"/>
              <w:rPr>
                <w:rFonts w:cstheme="minorHAnsi"/>
                <w:sz w:val="24"/>
                <w:szCs w:val="24"/>
              </w:rPr>
            </w:pPr>
            <w:ins w:id="337" w:author="John-Jose Nunez" w:date="2021-09-18T10:34:00Z">
              <w:r>
                <w:rPr>
                  <w:rFonts w:cstheme="minorHAnsi"/>
                  <w:sz w:val="24"/>
                  <w:szCs w:val="24"/>
                </w:rPr>
                <w:t>0.73</w:t>
              </w:r>
            </w:ins>
            <w:del w:id="338" w:author="John-Jose Nunez" w:date="2021-09-18T10:34:00Z">
              <w:r w:rsidR="00B120EF" w:rsidRPr="00B120EF" w:rsidDel="00200987">
                <w:rPr>
                  <w:rFonts w:cstheme="minorHAnsi"/>
                  <w:sz w:val="24"/>
                  <w:szCs w:val="24"/>
                </w:rPr>
                <w:delText>0.78</w:delText>
              </w:r>
            </w:del>
          </w:p>
        </w:tc>
      </w:tr>
      <w:tr w:rsidR="00B120EF" w:rsidRPr="00B120EF" w14:paraId="3BDCE71C" w14:textId="77777777" w:rsidTr="00472433">
        <w:tc>
          <w:tcPr>
            <w:tcW w:w="1555" w:type="dxa"/>
          </w:tcPr>
          <w:p w14:paraId="6D98CEF5" w14:textId="77777777" w:rsidR="00B120EF" w:rsidRPr="00B120EF" w:rsidRDefault="00B120EF" w:rsidP="00B120EF">
            <w:pPr>
              <w:jc w:val="center"/>
              <w:rPr>
                <w:rFonts w:cstheme="minorHAnsi"/>
                <w:b/>
                <w:bCs/>
                <w:sz w:val="24"/>
                <w:szCs w:val="24"/>
              </w:rPr>
            </w:pPr>
            <w:r w:rsidRPr="00B120EF">
              <w:rPr>
                <w:rFonts w:cstheme="minorHAnsi"/>
                <w:b/>
                <w:bCs/>
                <w:sz w:val="24"/>
                <w:szCs w:val="24"/>
              </w:rPr>
              <w:t>External Validation</w:t>
            </w:r>
          </w:p>
        </w:tc>
        <w:tc>
          <w:tcPr>
            <w:tcW w:w="2551" w:type="dxa"/>
          </w:tcPr>
          <w:p w14:paraId="1A487F59" w14:textId="77777777" w:rsidR="00B120EF" w:rsidRPr="00B120EF" w:rsidRDefault="00B120EF" w:rsidP="00B120EF">
            <w:pPr>
              <w:jc w:val="center"/>
              <w:rPr>
                <w:rFonts w:cstheme="minorHAnsi"/>
                <w:sz w:val="24"/>
                <w:szCs w:val="24"/>
              </w:rPr>
            </w:pPr>
            <w:r w:rsidRPr="00B120EF">
              <w:rPr>
                <w:rFonts w:cstheme="minorHAnsi"/>
                <w:sz w:val="24"/>
                <w:szCs w:val="24"/>
              </w:rPr>
              <w:t>QIDS-SR Remission</w:t>
            </w:r>
          </w:p>
        </w:tc>
        <w:tc>
          <w:tcPr>
            <w:tcW w:w="1559" w:type="dxa"/>
            <w:shd w:val="clear" w:color="auto" w:fill="auto"/>
          </w:tcPr>
          <w:p w14:paraId="6A4A3400" w14:textId="77777777" w:rsidR="00B120EF" w:rsidRPr="00B120EF" w:rsidRDefault="00B120EF" w:rsidP="00B120EF">
            <w:pPr>
              <w:jc w:val="center"/>
              <w:rPr>
                <w:rFonts w:cstheme="minorHAnsi"/>
                <w:sz w:val="24"/>
                <w:szCs w:val="24"/>
              </w:rPr>
            </w:pPr>
            <w:r w:rsidRPr="00B120EF">
              <w:rPr>
                <w:rFonts w:cstheme="minorHAnsi"/>
                <w:sz w:val="24"/>
                <w:szCs w:val="24"/>
              </w:rPr>
              <w:t>Overlapping</w:t>
            </w:r>
          </w:p>
        </w:tc>
        <w:tc>
          <w:tcPr>
            <w:tcW w:w="1129" w:type="dxa"/>
            <w:shd w:val="clear" w:color="auto" w:fill="auto"/>
          </w:tcPr>
          <w:p w14:paraId="3BB9C675" w14:textId="1C11A8EB" w:rsidR="00B120EF" w:rsidRPr="00B120EF" w:rsidRDefault="00200987" w:rsidP="00B120EF">
            <w:pPr>
              <w:jc w:val="center"/>
              <w:rPr>
                <w:rFonts w:cstheme="minorHAnsi"/>
                <w:sz w:val="24"/>
                <w:szCs w:val="24"/>
              </w:rPr>
            </w:pPr>
            <w:ins w:id="339" w:author="John-Jose Nunez" w:date="2021-09-18T10:34:00Z">
              <w:r>
                <w:rPr>
                  <w:rFonts w:cstheme="minorHAnsi"/>
                  <w:sz w:val="24"/>
                  <w:szCs w:val="24"/>
                </w:rPr>
                <w:t>72%</w:t>
              </w:r>
            </w:ins>
            <w:del w:id="340" w:author="John-Jose Nunez" w:date="2021-09-18T10:34:00Z">
              <w:r w:rsidR="00B120EF" w:rsidRPr="00B120EF" w:rsidDel="00200987">
                <w:rPr>
                  <w:rFonts w:cstheme="minorHAnsi"/>
                  <w:sz w:val="24"/>
                  <w:szCs w:val="24"/>
                </w:rPr>
                <w:delText>74%</w:delText>
              </w:r>
            </w:del>
          </w:p>
        </w:tc>
        <w:tc>
          <w:tcPr>
            <w:tcW w:w="991" w:type="dxa"/>
            <w:shd w:val="clear" w:color="auto" w:fill="auto"/>
          </w:tcPr>
          <w:p w14:paraId="60FF43E7" w14:textId="5121BDC8" w:rsidR="00B120EF" w:rsidRPr="00B120EF" w:rsidRDefault="00200987" w:rsidP="00B120EF">
            <w:pPr>
              <w:jc w:val="center"/>
              <w:rPr>
                <w:rFonts w:cstheme="minorHAnsi"/>
                <w:sz w:val="24"/>
                <w:szCs w:val="24"/>
              </w:rPr>
            </w:pPr>
            <w:ins w:id="341" w:author="John-Jose Nunez" w:date="2021-09-18T10:34:00Z">
              <w:r>
                <w:rPr>
                  <w:rFonts w:cstheme="minorHAnsi"/>
                  <w:sz w:val="24"/>
                  <w:szCs w:val="24"/>
                </w:rPr>
                <w:t>0.7</w:t>
              </w:r>
            </w:ins>
            <w:ins w:id="342" w:author="John-Jose Nunez" w:date="2021-10-04T14:33:00Z">
              <w:r w:rsidR="008D5893">
                <w:rPr>
                  <w:rFonts w:cstheme="minorHAnsi"/>
                  <w:sz w:val="24"/>
                  <w:szCs w:val="24"/>
                </w:rPr>
                <w:t>7</w:t>
              </w:r>
            </w:ins>
            <w:del w:id="343" w:author="John-Jose Nunez" w:date="2021-09-18T10:34:00Z">
              <w:r w:rsidR="00B120EF" w:rsidRPr="00B120EF" w:rsidDel="00200987">
                <w:rPr>
                  <w:rFonts w:cstheme="minorHAnsi"/>
                  <w:sz w:val="24"/>
                  <w:szCs w:val="24"/>
                </w:rPr>
                <w:delText>0.83</w:delText>
              </w:r>
            </w:del>
          </w:p>
        </w:tc>
      </w:tr>
      <w:tr w:rsidR="00B120EF" w:rsidRPr="00B120EF" w14:paraId="3082CB64" w14:textId="77777777" w:rsidTr="00472433">
        <w:tc>
          <w:tcPr>
            <w:tcW w:w="1555" w:type="dxa"/>
          </w:tcPr>
          <w:p w14:paraId="249AF01F" w14:textId="77777777" w:rsidR="00B120EF" w:rsidRPr="00B120EF" w:rsidRDefault="00B120EF" w:rsidP="00B120EF">
            <w:pPr>
              <w:jc w:val="center"/>
              <w:rPr>
                <w:rFonts w:cstheme="minorHAnsi"/>
                <w:b/>
                <w:bCs/>
                <w:sz w:val="24"/>
                <w:szCs w:val="24"/>
              </w:rPr>
            </w:pPr>
            <w:r w:rsidRPr="00B120EF">
              <w:rPr>
                <w:rFonts w:cstheme="minorHAnsi"/>
                <w:b/>
                <w:bCs/>
                <w:sz w:val="24"/>
                <w:szCs w:val="24"/>
              </w:rPr>
              <w:t>External Validation</w:t>
            </w:r>
          </w:p>
        </w:tc>
        <w:tc>
          <w:tcPr>
            <w:tcW w:w="2551" w:type="dxa"/>
          </w:tcPr>
          <w:p w14:paraId="66FA8BA8" w14:textId="77777777" w:rsidR="00B120EF" w:rsidRPr="00B120EF" w:rsidRDefault="00B120EF" w:rsidP="00B120EF">
            <w:pPr>
              <w:jc w:val="center"/>
              <w:rPr>
                <w:rFonts w:cstheme="minorHAnsi"/>
                <w:sz w:val="24"/>
                <w:szCs w:val="24"/>
              </w:rPr>
            </w:pPr>
            <w:r w:rsidRPr="00B120EF">
              <w:rPr>
                <w:rFonts w:cstheme="minorHAnsi"/>
                <w:sz w:val="24"/>
                <w:szCs w:val="24"/>
              </w:rPr>
              <w:t>QIDS-SR Response</w:t>
            </w:r>
          </w:p>
        </w:tc>
        <w:tc>
          <w:tcPr>
            <w:tcW w:w="1559" w:type="dxa"/>
            <w:shd w:val="clear" w:color="auto" w:fill="auto"/>
          </w:tcPr>
          <w:p w14:paraId="34CCA74A" w14:textId="77777777" w:rsidR="00B120EF" w:rsidRPr="00B120EF" w:rsidRDefault="00B120EF" w:rsidP="00B120EF">
            <w:pPr>
              <w:jc w:val="center"/>
              <w:rPr>
                <w:rFonts w:cstheme="minorHAnsi"/>
                <w:sz w:val="24"/>
                <w:szCs w:val="24"/>
              </w:rPr>
            </w:pPr>
            <w:r w:rsidRPr="00B120EF">
              <w:rPr>
                <w:rFonts w:cstheme="minorHAnsi"/>
                <w:sz w:val="24"/>
                <w:szCs w:val="24"/>
              </w:rPr>
              <w:t>Overlapping</w:t>
            </w:r>
          </w:p>
        </w:tc>
        <w:tc>
          <w:tcPr>
            <w:tcW w:w="1129" w:type="dxa"/>
            <w:shd w:val="clear" w:color="auto" w:fill="auto"/>
          </w:tcPr>
          <w:p w14:paraId="2A3A9402" w14:textId="40B32329" w:rsidR="00B120EF" w:rsidRPr="00B120EF" w:rsidRDefault="00EA45CC" w:rsidP="00B120EF">
            <w:pPr>
              <w:jc w:val="center"/>
              <w:rPr>
                <w:rFonts w:cstheme="minorHAnsi"/>
                <w:sz w:val="24"/>
                <w:szCs w:val="24"/>
              </w:rPr>
            </w:pPr>
            <w:ins w:id="344" w:author="John-Jose Nunez" w:date="2021-09-18T10:22:00Z">
              <w:r>
                <w:rPr>
                  <w:rFonts w:cstheme="minorHAnsi"/>
                  <w:sz w:val="24"/>
                  <w:szCs w:val="24"/>
                </w:rPr>
                <w:t>6</w:t>
              </w:r>
            </w:ins>
            <w:ins w:id="345" w:author="John-Jose Nunez" w:date="2021-10-04T14:26:00Z">
              <w:r w:rsidR="008D5893">
                <w:rPr>
                  <w:rFonts w:cstheme="minorHAnsi"/>
                  <w:sz w:val="24"/>
                  <w:szCs w:val="24"/>
                </w:rPr>
                <w:t>0</w:t>
              </w:r>
            </w:ins>
            <w:ins w:id="346" w:author="John-Jose Nunez" w:date="2021-09-18T10:22:00Z">
              <w:r>
                <w:rPr>
                  <w:rFonts w:cstheme="minorHAnsi"/>
                  <w:sz w:val="24"/>
                  <w:szCs w:val="24"/>
                </w:rPr>
                <w:t>%</w:t>
              </w:r>
            </w:ins>
            <w:del w:id="347" w:author="John-Jose Nunez" w:date="2021-09-18T10:22:00Z">
              <w:r w:rsidR="00B120EF" w:rsidRPr="00B120EF" w:rsidDel="00EA45CC">
                <w:rPr>
                  <w:rFonts w:cstheme="minorHAnsi"/>
                  <w:sz w:val="24"/>
                  <w:szCs w:val="24"/>
                </w:rPr>
                <w:delText>65%</w:delText>
              </w:r>
            </w:del>
          </w:p>
        </w:tc>
        <w:tc>
          <w:tcPr>
            <w:tcW w:w="991" w:type="dxa"/>
            <w:shd w:val="clear" w:color="auto" w:fill="auto"/>
          </w:tcPr>
          <w:p w14:paraId="244CC734" w14:textId="37CA089F" w:rsidR="00B120EF" w:rsidRPr="00B120EF" w:rsidRDefault="008D5893" w:rsidP="00B120EF">
            <w:pPr>
              <w:jc w:val="center"/>
              <w:rPr>
                <w:rFonts w:cstheme="minorHAnsi"/>
                <w:sz w:val="24"/>
                <w:szCs w:val="24"/>
              </w:rPr>
            </w:pPr>
            <w:ins w:id="348" w:author="John-Jose Nunez" w:date="2021-10-04T14:26:00Z">
              <w:r>
                <w:rPr>
                  <w:rFonts w:cstheme="minorHAnsi"/>
                  <w:sz w:val="24"/>
                  <w:szCs w:val="24"/>
                </w:rPr>
                <w:t>0.68</w:t>
              </w:r>
            </w:ins>
            <w:del w:id="349" w:author="John-Jose Nunez" w:date="2021-10-04T14:26:00Z">
              <w:r w:rsidR="00B120EF" w:rsidRPr="00B120EF" w:rsidDel="008D5893">
                <w:rPr>
                  <w:rFonts w:cstheme="minorHAnsi"/>
                  <w:sz w:val="24"/>
                  <w:szCs w:val="24"/>
                </w:rPr>
                <w:delText>0.69</w:delText>
              </w:r>
            </w:del>
          </w:p>
        </w:tc>
      </w:tr>
    </w:tbl>
    <w:p w14:paraId="24C18955" w14:textId="77777777" w:rsidR="00B120EF" w:rsidRPr="00B120EF" w:rsidRDefault="00B120EF" w:rsidP="00B120EF">
      <w:pPr>
        <w:spacing w:after="0" w:line="360" w:lineRule="auto"/>
        <w:rPr>
          <w:rFonts w:cstheme="minorHAnsi"/>
          <w:sz w:val="24"/>
          <w:szCs w:val="24"/>
        </w:rPr>
      </w:pPr>
    </w:p>
    <w:bookmarkEnd w:id="85"/>
    <w:p w14:paraId="2FBE38BA" w14:textId="77777777" w:rsidR="00B120EF" w:rsidRPr="00B120EF" w:rsidRDefault="00B120EF" w:rsidP="00B120EF">
      <w:pPr>
        <w:keepNext/>
        <w:keepLines/>
        <w:spacing w:after="0" w:line="360" w:lineRule="auto"/>
        <w:outlineLvl w:val="0"/>
        <w:rPr>
          <w:rFonts w:eastAsiaTheme="majorEastAsia" w:cstheme="minorHAnsi"/>
          <w:b/>
          <w:bCs/>
          <w:sz w:val="24"/>
          <w:szCs w:val="24"/>
        </w:rPr>
      </w:pPr>
      <w:r w:rsidRPr="00B120EF">
        <w:rPr>
          <w:rFonts w:eastAsiaTheme="majorEastAsia" w:cstheme="minorHAnsi"/>
          <w:b/>
          <w:bCs/>
          <w:caps/>
          <w:sz w:val="24"/>
          <w:szCs w:val="24"/>
        </w:rPr>
        <w:t>Discussio</w:t>
      </w:r>
      <w:r w:rsidRPr="00B120EF">
        <w:rPr>
          <w:rFonts w:eastAsiaTheme="majorEastAsia" w:cstheme="minorHAnsi"/>
          <w:b/>
          <w:bCs/>
          <w:sz w:val="24"/>
          <w:szCs w:val="24"/>
        </w:rPr>
        <w:t>N</w:t>
      </w:r>
    </w:p>
    <w:p w14:paraId="2F930FE9" w14:textId="77777777" w:rsidR="00B120EF" w:rsidRPr="00B120EF" w:rsidRDefault="00B120EF" w:rsidP="00B120EF">
      <w:pPr>
        <w:keepNext/>
        <w:spacing w:after="0" w:line="360" w:lineRule="auto"/>
        <w:rPr>
          <w:rFonts w:cstheme="minorHAnsi"/>
          <w:sz w:val="24"/>
          <w:szCs w:val="24"/>
        </w:rPr>
      </w:pPr>
    </w:p>
    <w:p w14:paraId="37D63D67" w14:textId="45EE25BE"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Our analyses replicated the cross-validation of the recent Nie et al study using supervised machine learning to predict antidepressant outcomes from clinical data. We then further validated these methods by externally validating them on an unrelated and new dataset. We accomplished this replication and external validation using data processing code, and datasets, that are available to other investigators, to provide a foundation for further replication and improvement. The performance of our replicated prediction is numerically similar, though </w:t>
      </w:r>
      <w:ins w:id="350" w:author="John-Jose Nunez" w:date="2021-10-14T11:36:00Z">
        <w:r w:rsidR="00323AE4">
          <w:rPr>
            <w:rFonts w:cstheme="minorHAnsi"/>
            <w:sz w:val="24"/>
            <w:szCs w:val="24"/>
          </w:rPr>
          <w:t>generally</w:t>
        </w:r>
      </w:ins>
      <w:ins w:id="351" w:author="John-Jose Nunez" w:date="2021-10-07T14:41:00Z">
        <w:r w:rsidR="0063100C">
          <w:rPr>
            <w:rFonts w:cstheme="minorHAnsi"/>
            <w:sz w:val="24"/>
            <w:szCs w:val="24"/>
          </w:rPr>
          <w:t xml:space="preserve"> </w:t>
        </w:r>
      </w:ins>
      <w:r w:rsidRPr="00B120EF">
        <w:rPr>
          <w:rFonts w:cstheme="minorHAnsi"/>
          <w:sz w:val="24"/>
          <w:szCs w:val="24"/>
        </w:rPr>
        <w:t xml:space="preserve">slightly higher, than that achieved by the prior study. However, the performance for the external validation on our new dataset depended upon which outcome, clinical response or remission, is predicted.   </w:t>
      </w:r>
    </w:p>
    <w:p w14:paraId="30FE7781" w14:textId="77777777" w:rsidR="00B120EF" w:rsidRPr="00B120EF" w:rsidRDefault="00B120EF" w:rsidP="00B120EF">
      <w:pPr>
        <w:spacing w:after="0" w:line="360" w:lineRule="auto"/>
        <w:rPr>
          <w:rFonts w:cstheme="minorHAnsi"/>
          <w:sz w:val="24"/>
          <w:szCs w:val="24"/>
        </w:rPr>
      </w:pPr>
    </w:p>
    <w:p w14:paraId="2D3B5699"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Several possibilities may explain the numerically small improvement in the results of our replicated cross-validation compared to the prior study by Nie et al. We used a newer version of the STAR*D dataset so the datasets have small differences in numbers of subjects and rates of TRD that may lead to small differences in performance. We also used a different method for selecting a hold-out set; because our dataset was not labelled by geographic trial center, we </w:t>
      </w:r>
      <w:r w:rsidRPr="00B120EF">
        <w:rPr>
          <w:rFonts w:cstheme="minorHAnsi"/>
          <w:sz w:val="24"/>
          <w:szCs w:val="24"/>
        </w:rPr>
        <w:lastRenderedPageBreak/>
        <w:t xml:space="preserve">randomly assigned 20% of all subjects to a testing set, in contrast to Nie et al, who used data from three of the fourteen trial centers. This could mean that our training and testing data are more related, leading to overfitting of the machine-learning model. Another possible cause for our increased performance is our full feature set containing fewer features than Nie et al, 480 compared to approximately 700, despite following the data preparation methodology as laid out in their paper and in personal correspondence. This impact may be suggested by the smaller advantage we see in our results that use feature selection methods. Regardless, our slightly improved performance is unlikely to be clinically significant, and we instead interpret our results as a successful replication supporting the findings of Nie et al. and our own implementation of data processing and machine learning methods. </w:t>
      </w:r>
      <w:bookmarkStart w:id="352" w:name="_Hlk70238812"/>
      <w:r w:rsidRPr="00B120EF">
        <w:rPr>
          <w:rFonts w:cstheme="minorHAnsi"/>
          <w:sz w:val="24"/>
          <w:szCs w:val="24"/>
        </w:rPr>
        <w:t xml:space="preserve">To our knowledge, this is the first instance of an independent group replicating prior antidepressant outcome prediction, as prior studies have generally published novel, positive results </w:t>
      </w:r>
      <w:r w:rsidRPr="00B120EF">
        <w:rPr>
          <w:rFonts w:cstheme="minorHAnsi"/>
          <w:sz w:val="24"/>
          <w:szCs w:val="24"/>
        </w:rPr>
        <w:fldChar w:fldCharType="begin"/>
      </w:r>
      <w:r w:rsidRPr="00B120EF">
        <w:rPr>
          <w:rFonts w:cstheme="minorHAnsi"/>
          <w:sz w:val="24"/>
          <w:szCs w:val="24"/>
        </w:rPr>
        <w:instrText xml:space="preserve"> ADDIN ZOTERO_ITEM CSL_CITATION {"citationID":"We8Pe18W","properties":{"formattedCitation":"[9,25]","plainCitation":"[9,25]","noteIndex":0},"citationItems":[{"id":236,"uris":["http://zotero.org/users/4238844/items/DISWXWRY"],"uri":["http://zotero.org/users/4238844/items/DISWXWRY"],"itemData":{"id":236,"type":"article-journal","abstract":"Background\n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populations.\nMethods\nWe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conducted.\nResults\nWe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(pooledproportion=0.68[0.62,0.74]to0.85[0.81,0.88]).\nLimitations\nMost studies were retrospective; differences in machine learning algorithms and their implementation (e.g., cross-validation, hyperparameter tuning); cannot infer importance of individual variables fed into learning algorithm.\nConclusions\nMachine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disorders.","container-title":"Journal of Affective Disorders","DOI":"10.1016/j.jad.2018.08.073","ISSN":"0165-0327","journalAbbreviation":"Journal of Affective Disorders","page":"519-532","source":"ScienceDirect","title":"Applications of machine learning algorithms to predict therapeutic outcomes in depression: A meta-analysis and systematic review","title-short":"Applications of machine learning algorithms to predict therapeutic outcomes in depression","volume":"241","author":[{"family":"Lee","given":"Yena"},{"family":"Ragguett","given":"Renee-Marie"},{"family":"Mansur","given":"Rodrigo B."},{"family":"Boutilier","given":"Justin J."},{"family":"Rosenblat","given":"Joshua D."},{"family":"Trevizol","given":"Alisson"},{"family":"Brietzke","given":"Elisa"},{"family":"Lin","given":"Kangguang"},{"family":"Pan","given":"Zihang"},{"family":"Subramaniapillai","given":"Mehala"},{"family":"Chan","given":"Timothy C. Y."},{"family":"Fus","given":"Dominika"},{"family":"Park","given":"Caroline"},{"family":"Musial","given":"Natalie"},{"family":"Zuckerman","given":"Hannah"},{"family":"Chen","given":"Vincent Chin-Hung"},{"family":"Ho","given":"Roger"},{"family":"Rong","given":"Carola"},{"family":"McIntyre","given":"Roger S."}],"issued":{"date-parts":[["2018",12,1]]}}},{"id":574,"uris":["http://zotero.org/users/4238844/items/JVQJZFK4"],"uri":["http://zotero.org/users/4238844/items/JVQJZFK4"],"itemData":{"id":574,"type":"article-journal","abstract":"There is increasing interest in clinical prediction models in psychiatry, which focus on developing multivariate algorithms to guide personalized diagnostic or management decisions. The main target of these models is the prediction of treatment response to different antidepressant therapies. This is because the ability to predict response based on patients' personal data may allow clinicians to make improved treatment decisions, and to provide more efficacious or more tolerable medications to the right patient. We searched the literature for systematic reviews about treatment prediction in the context of existing treatment modalities for adult unipolar depression, until July 2019. Treatment effect is defined broadly to include efficacy, safety, tolerability and acceptability outcomes. We first focused on the identification of individual predictor variables that might predict treatment response, and second, we considered multivariate clinical prediction models. Our meta-review included a total of 10 systematic reviews; seven (from 2014 to 2018) focusing on individual predictor variables and three focusing on clinical prediction models. These identified a number of sociodemographic, phenomenological, clinical, neuroimaging, remote monitoring, genetic and serum marker variables as possible predictor variables for treatment response, alongside statistical and machine-learning approaches to clinical prediction model development. Effect sizes for individual predictor variables were generally small and clinical prediction models had generally not been validated in external populations. There is a need for rigorous model validation in large external data-sets to prove the clinical utility of models. We also discuss potential future avenues in the field of personalized psychiatry, particularly the combination of multiple sources of data and the emerging field of artificial intelligence and digital mental health to identify new individual predictor variables.","container-title":"Pharmacology &amp; Therapeutics","DOI":"10.1016/j.pharmthera.2020.107557","ISSN":"0163-7258","journalAbbreviation":"Pharmacology &amp; Therapeutics","language":"en","page":"107557","source":"ScienceDirect","title":"Predicting treatment effects in unipolar depression: A meta-review","title-short":"Predicting treatment effects in unipolar depression","volume":"212","author":[{"family":"Gillett","given":"George"},{"family":"Tomlinson","given":"Anneka"},{"family":"Efthimiou","given":"Orestis"},{"family":"Cipriani","given":"Andrea"}],"issued":{"date-parts":[["2020",8,1]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[9,25]</w:t>
      </w:r>
      <w:r w:rsidRPr="00B120EF">
        <w:rPr>
          <w:rFonts w:cstheme="minorHAnsi"/>
          <w:sz w:val="24"/>
          <w:szCs w:val="24"/>
        </w:rPr>
        <w:fldChar w:fldCharType="end"/>
      </w:r>
      <w:r w:rsidRPr="00B120EF">
        <w:rPr>
          <w:rFonts w:cstheme="minorHAnsi"/>
          <w:sz w:val="24"/>
          <w:szCs w:val="24"/>
        </w:rPr>
        <w:t>.</w:t>
      </w:r>
      <w:bookmarkEnd w:id="352"/>
    </w:p>
    <w:p w14:paraId="5875F10A" w14:textId="77777777" w:rsidR="00B120EF" w:rsidRPr="00B120EF" w:rsidRDefault="00B120EF" w:rsidP="00B120EF">
      <w:pPr>
        <w:spacing w:after="0" w:line="360" w:lineRule="auto"/>
        <w:rPr>
          <w:rFonts w:cstheme="minorHAnsi"/>
          <w:sz w:val="24"/>
          <w:szCs w:val="24"/>
        </w:rPr>
      </w:pPr>
    </w:p>
    <w:p w14:paraId="3FACF515"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For these predictive models to have clinical benefit and be accepted by clinicians </w:t>
      </w:r>
      <w:r w:rsidRPr="00B120EF">
        <w:rPr>
          <w:rFonts w:cstheme="minorHAnsi"/>
          <w:sz w:val="24"/>
          <w:szCs w:val="24"/>
        </w:rPr>
        <w:fldChar w:fldCharType="begin"/>
      </w:r>
      <w:r w:rsidRPr="00B120EF">
        <w:rPr>
          <w:rFonts w:cstheme="minorHAnsi"/>
          <w:sz w:val="24"/>
          <w:szCs w:val="24"/>
        </w:rPr>
        <w:instrText xml:space="preserve"> ADDIN ZOTERO_ITEM CSL_CITATION {"citationID":"EUMKpUnm","properties":{"formattedCitation":"[23]","plainCitation":"[23]","noteIndex":0},"citationItems":[{"id":474,"uris":["http://zotero.org/users/4238844/items/22QPNUKJ"],"uri":["http://zotero.org/users/4238844/items/22QPNUKJ"],"itemData":{"id":474,"type":"webpage","container-title":"PLoS Medicine","language":"English","note":"DOI: 10.1371/journal.pmed.1001221","title":"Reporting and methods in clinical prediction research: a systematic review","title-short":"Reporting and methods in clinical prediction research","URL":"http://link.galegroup.com/apps/doc/A294073803/HRCA?sid=lms","author":[{"family":"Bouwmeester","given":"Walter"},{"family":"Zuithoff","given":"Nicolaas P. A."},{"family":"Mallett","given":"Susan"},{"family":"Geerlings","given":"Mirjam I."},{"family":"Vergouwe","given":"Yvonne"},{"family":"Steyerberg","given":"Ewout W."},{"family":"Altman","given":"Douglas G."},{"family":"Moons","given":"Karel G. M."}],"accessed":{"date-parts":[["2020",1,4]]},"issued":{"date-parts":[["2012",5,1]]}}}],"schema":"https://github.com/citation-style-language/schema/raw/master/csl-citation.json"}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[23]</w:t>
      </w:r>
      <w:r w:rsidRPr="00B120EF">
        <w:rPr>
          <w:rFonts w:cstheme="minorHAnsi"/>
          <w:sz w:val="24"/>
          <w:szCs w:val="24"/>
        </w:rPr>
        <w:fldChar w:fldCharType="end"/>
      </w:r>
      <w:r w:rsidRPr="00B120EF">
        <w:rPr>
          <w:rFonts w:cstheme="minorHAnsi"/>
          <w:sz w:val="24"/>
          <w:szCs w:val="24"/>
        </w:rPr>
        <w:t xml:space="preserve"> </w:t>
      </w:r>
      <w:r w:rsidRPr="00B120EF">
        <w:rPr>
          <w:rFonts w:cstheme="minorHAnsi"/>
          <w:sz w:val="24"/>
          <w:szCs w:val="24"/>
        </w:rPr>
        <w:fldChar w:fldCharType="begin"/>
      </w:r>
      <w:r w:rsidRPr="00B120EF">
        <w:rPr>
          <w:rFonts w:cstheme="minorHAnsi"/>
          <w:sz w:val="24"/>
          <w:szCs w:val="24"/>
        </w:rPr>
        <w:instrText xml:space="preserve"> ADDIN ZOTERO_ITEM CSL_CITATION {"citationID":"qVSZDYJ4","properties":{"formattedCitation":"[46]","plainCitation":"[46]","noteIndex":0},"citationItems":[{"id":468,"uris":["http://zotero.org/users/4238844/items/GF5S3GPD"],"uri":["http://zotero.org/users/4238844/items/GF5S3GPD"],"itemData":{"id":468,"type":"article-journal","abstract":"Machine learning approaches for clinical psychology and psychiatry explicitly focus on learning statistical functions from multidimensional data sets to make generalizable predictions about individuals. The goal of this review is to provide an accessible understanding of why this approach is important for future practice given its potential to augment decisions associated with the diagnosis, prognosis, and treatment of people suffering from mental illness using clinical and biological data. To this end, the limitations of current statistical paradigms in mental health research are critiqued, and an introduction is provided to critical machine learning methods used in clinical studies. A selective literature review is then presented aiming to reinforce the usefulness of machine learning methods and provide evidence of their potential. In the context of promising initial results, the current limitations of machine learning approaches are addressed, and considerations for future clinical translation are outlined.","container-title":"Annual Review of Clinical Psychology","DOI":"10.1146/annurev-clinpsy-032816-045037","ISSN":"1548-5943","issue":"1","journalAbbreviation":"Annu. Rev. Clin. Psychol.","page":"91-118","source":"www-annualreviews-org.ezproxy.library.ubc.ca (Atypon)","title":"Machine Learning Approaches for Clinical Psychology and Psychiatry","volume":"14","author":[{"family":"Dwyer","given":"Dominic B."},{"family":"Falkai","given":"Peter"},{"family":"Koutsouleris","given":"Nikolaos"}],"issued":{"date-parts":[["2018",5,7]]}}}],"schema":"https://github.com/citation-style-language/schema/raw/master/csl-citation.json"}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[46]</w:t>
      </w:r>
      <w:r w:rsidRPr="00B120EF">
        <w:rPr>
          <w:rFonts w:cstheme="minorHAnsi"/>
          <w:sz w:val="24"/>
          <w:szCs w:val="24"/>
        </w:rPr>
        <w:fldChar w:fldCharType="end"/>
      </w:r>
      <w:r w:rsidRPr="00B120EF">
        <w:rPr>
          <w:rFonts w:cstheme="minorHAnsi"/>
          <w:sz w:val="24"/>
          <w:szCs w:val="24"/>
        </w:rPr>
        <w:t xml:space="preserve">, they need to have comparable performance when used in different clinical samples. Our external validation results on the CAN-BIND-1 dataset show that the performance can vary based on the specific outcome being measured. When we predict achieving clinical remission using an antidepressant, defined as an endpoint score of five or less on the QIDS-SR scale, we find balanced accuracy performance similar to the cross-validation analysis, with a slight improvement. However, we find reduced performance compared to the cross-validation when predicting clinical response, defined as a 50% or greater reduction on the QIDS-SR scale. </w:t>
      </w:r>
    </w:p>
    <w:p w14:paraId="69430868" w14:textId="77777777" w:rsidR="00B120EF" w:rsidRPr="00B120EF" w:rsidRDefault="00B120EF" w:rsidP="00B120EF">
      <w:pPr>
        <w:spacing w:after="0" w:line="360" w:lineRule="auto"/>
        <w:rPr>
          <w:rFonts w:cstheme="minorHAnsi"/>
          <w:sz w:val="24"/>
          <w:szCs w:val="24"/>
        </w:rPr>
      </w:pPr>
    </w:p>
    <w:p w14:paraId="4BA67F8F"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Such large performance differences predicting response versus remission is somewhat unexpected. Prior work has usually not compared performance of these two outcomes on external validation, and the small number of prior studies predicting each of these outcomes have found varied performance with no major differences </w:t>
      </w:r>
      <w:r w:rsidRPr="00B120EF">
        <w:rPr>
          <w:rFonts w:cstheme="minorHAnsi"/>
          <w:sz w:val="24"/>
          <w:szCs w:val="24"/>
        </w:rPr>
        <w:fldChar w:fldCharType="begin"/>
      </w:r>
      <w:r w:rsidRPr="00B120EF">
        <w:rPr>
          <w:rFonts w:cstheme="minorHAnsi"/>
          <w:sz w:val="24"/>
          <w:szCs w:val="24"/>
        </w:rPr>
        <w:instrText xml:space="preserve"> ADDIN ZOTERO_ITEM CSL_CITATION {"citationID":"yHtiIZNs","properties":{"formattedCitation":"[9]","plainCitation":"[9]","noteIndex":0},"citationItems":[{"id":236,"uris":["http://zotero.org/users/4238844/items/DISWXWRY"],"uri":["http://zotero.org/users/4238844/items/DISWXWRY"],"itemData":{"id":236,"type":"article-journal","abstract":"Background\n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populations.\nMethods\nWe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conducted.\nResults\nWe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(pooledproportion=0.68[0.62,0.74]to0.85[0.81,0.88]).\nLimitations\nMost studies were retrospective; differences in machine learning algorithms and their implementation (e.g., cross-validation, hyperparameter tuning); cannot infer importance of individual variables fed into learning algorithm.\nConclusions\nMachine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disorders.","container-title":"Journal of Affective Disorders","DOI":"10.1016/j.jad.2018.08.073","ISSN":"0165-0327","journalAbbreviation":"Journal of Affective Disorders","page":"519-532","source":"ScienceDirect","title":"Applications of machine learning algorithms to predict therapeutic outcomes in depression: A meta-analysis and systematic review","title-short":"Applications of machine learning algorithms to predict therapeutic outcomes in depression","volume":"241","author":[{"family":"Lee","given":"Yena"},{"family":"Ragguett","given":"Renee-Marie"},{"family":"Mansur","given":"Rodrigo B."},{"family":"Boutilier","given":"Justin J."},{"family":"Rosenblat","given":"Joshua D."},{"family":"Trevizol","given":"Alisson"},{"family":"Brietzke","given":"Elisa"},{"family":"Lin","given":"Kangguang"},{"family":"Pan","given":"Zihang"},{"family":"Subramaniapillai","given":"Mehala"},{"family":"Chan","given":"Timothy C. Y."},{"family":"Fus","given":"Dominika"},{"family":"Park","given":"Caroline"},{"family":"Musial","given":"Natalie"},{"family":"Zuckerman","given":"Hannah"},{"family":"Chen","given":"Vincent Chin-Hung"},{"family":"Ho","given":"Roger"},{"family":"Rong","given":"Carola"},{"family":"McIntyre","given":"Roger S."}],"issued":{"date-parts":[["2018",12,1]]}}}],"schema":"https://github.com/citation-style-language/schema/raw/master/csl-citation.json"}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[9]</w:t>
      </w:r>
      <w:r w:rsidRPr="00B120EF">
        <w:rPr>
          <w:rFonts w:cstheme="minorHAnsi"/>
          <w:sz w:val="24"/>
          <w:szCs w:val="24"/>
        </w:rPr>
        <w:fldChar w:fldCharType="end"/>
      </w:r>
      <w:r w:rsidRPr="00B120EF">
        <w:rPr>
          <w:rFonts w:cstheme="minorHAnsi"/>
          <w:sz w:val="24"/>
          <w:szCs w:val="24"/>
        </w:rPr>
        <w:t xml:space="preserve">. Of note, Nie et al </w:t>
      </w:r>
      <w:r w:rsidRPr="00B120EF">
        <w:rPr>
          <w:rFonts w:cstheme="minorHAnsi"/>
          <w:sz w:val="24"/>
          <w:szCs w:val="24"/>
        </w:rPr>
        <w:fldChar w:fldCharType="begin"/>
      </w:r>
      <w:r w:rsidRPr="00B120EF">
        <w:rPr>
          <w:rFonts w:cstheme="minorHAnsi"/>
          <w:sz w:val="24"/>
          <w:szCs w:val="24"/>
        </w:rPr>
        <w:instrText xml:space="preserve"> ADDIN ZOTERO_ITEM CSL_CITATION {"citationID":"Gl69sxC2","properties":{"formattedCitation":"[15]","plainCitation":"[15]","noteIndex":0},"citationItems":[{"id":159,"uris":["http://zotero.org/users/4238844/items/EJ6NTH9N"],"uri":["http://zotero.org/users/4238844/items/EJ6NTH9N"],"itemData":{"id":159,"type":"article-journal","abstract":"Identification of risk factors of treatment resistance may be useful to guide treatment selection, avoid inefficient trial-and-error, and improve major depressive disorder (MDD) care. We extended the work in predictive modeling of treatment resistant depression (TRD) via partition of the data from the Sequenced Treatment Alternatives to Relieve Depression (STAR*D) cohort into a training and a testing dataset. We also included data from a small yet completely independent cohort RIS-INT-93 as an external test dataset. We used features from enrollment and level 1 treatment (up to week 2 response only) of STAR*D to explore the feature space comprehensively and applied machine learning methods to model TRD outcome at level 2. For TRD defined using QIDS-C16 remission criteria, multiple machine learning models were internally cross-validated in the STAR*D training dataset and externally validated in both the STAR*D testing dataset and RIS-INT-93 independent dataset with an area under the receiver operating characteristic curve (AUC) of 0.70–0.78 and 0.72–0.77, respectively. The upper bound for the AUC achievable with the full set of features could be as high as 0.78 in the STAR*D testing dataset. Model developed using top 30 features identified using feature selection technique (k-means clustering followed by χ2 test) achieved an AUC of 0.77 in the STAR*D testing dataset. In addition, the model developed using overlapping features between STAR*D and RIS-INT-93, achieved an AUC of &gt; 0.70 in both the STAR*D testing and RIS-INT-93 datasets. Among all the features explored in STAR*D and RIS-INT-93 datasets, the most important feature was early or initial treatment response or symptom severity at week 2. These results indicate that prediction of TRD prior to undergoing a second round of antidepressant treatment could be feasible even in the absence of biomarker data.","container-title":"PLOS ONE","DOI":"10.1371/journal.pone.0197268","ISSN":"1932-6203","issue":"6","journalAbbreviation":"PLOS ONE","language":"en","page":"e0197268","source":"PLoS Journals","title":"Predictive modeling of treatment resistant depression using data from STAR*D and an independent clinical study","volume":"13","author":[{"family":"Nie","given":"Zhi"},{"family":"Vairavan","given":"Srinivasan"},{"family":"Narayan","given":"Vaibhav A."},{"family":"Ye","given":"Jieping"},{"family":"Li","given":"Qingqin S."}],"issued":{"date-parts":[["2018",6,7]]}}}],"schema":"https://github.com/citation-style-language/schema/raw/master/csl-citation.json"} </w:instrText>
      </w:r>
      <w:r w:rsidRPr="00B120EF">
        <w:rPr>
          <w:rFonts w:cstheme="minorHAnsi"/>
          <w:sz w:val="24"/>
          <w:szCs w:val="24"/>
        </w:rPr>
        <w:fldChar w:fldCharType="separate"/>
      </w:r>
      <w:r w:rsidRPr="00B120EF">
        <w:rPr>
          <w:rFonts w:ascii="Calibri" w:hAnsi="Calibri" w:cs="Calibri"/>
          <w:sz w:val="24"/>
        </w:rPr>
        <w:t>[15]</w:t>
      </w:r>
      <w:r w:rsidRPr="00B120EF">
        <w:rPr>
          <w:rFonts w:cstheme="minorHAnsi"/>
          <w:sz w:val="24"/>
          <w:szCs w:val="24"/>
        </w:rPr>
        <w:fldChar w:fldCharType="end"/>
      </w:r>
      <w:r w:rsidRPr="00B120EF">
        <w:rPr>
          <w:rFonts w:cstheme="minorHAnsi"/>
          <w:sz w:val="24"/>
          <w:szCs w:val="24"/>
        </w:rPr>
        <w:t xml:space="preserve"> found different results, with the prediction of TRD improving when using response criteria compared to remission criteria, such as their Random Forest full feature model having an AUC of 0.78 using QIDS-C remission, but 0.80 with QIDS-C response. As well, on their external validation, </w:t>
      </w:r>
      <w:r w:rsidRPr="00B120EF">
        <w:rPr>
          <w:rFonts w:cstheme="minorHAnsi"/>
          <w:sz w:val="24"/>
          <w:szCs w:val="24"/>
        </w:rPr>
        <w:lastRenderedPageBreak/>
        <w:t xml:space="preserve">when looking at metrics that account for class-imbalance, they find that performance decreases similarly on external validation for both remission and response. </w:t>
      </w:r>
    </w:p>
    <w:p w14:paraId="4D785B81" w14:textId="77777777" w:rsidR="00B120EF" w:rsidRPr="00B120EF" w:rsidRDefault="00B120EF" w:rsidP="00B120EF">
      <w:pPr>
        <w:spacing w:after="0" w:line="360" w:lineRule="auto"/>
        <w:rPr>
          <w:rFonts w:cstheme="minorHAnsi"/>
          <w:sz w:val="24"/>
          <w:szCs w:val="24"/>
        </w:rPr>
      </w:pPr>
    </w:p>
    <w:p w14:paraId="1D5B3371" w14:textId="7C2FDFEA"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We investigated why response performance dropped on external validation by conducting additional cross-validations on STAR*D datasets. We found that using the 100 features used for the external validation, which are overlapping between STAR*D and CAN-BIND-1 datasets, </w:t>
      </w:r>
      <w:del w:id="353" w:author="John-Jose Nunez" w:date="2021-10-07T14:43:00Z">
        <w:r w:rsidRPr="00B120EF" w:rsidDel="0063100C">
          <w:rPr>
            <w:rFonts w:cstheme="minorHAnsi"/>
            <w:sz w:val="24"/>
            <w:szCs w:val="24"/>
          </w:rPr>
          <w:delText>generally increased</w:delText>
        </w:r>
      </w:del>
      <w:ins w:id="354" w:author="John-Jose Nunez" w:date="2021-10-14T14:43:00Z">
        <w:r w:rsidR="003B0AFB">
          <w:rPr>
            <w:rFonts w:cstheme="minorHAnsi"/>
            <w:sz w:val="24"/>
            <w:szCs w:val="24"/>
          </w:rPr>
          <w:t>produced</w:t>
        </w:r>
      </w:ins>
      <w:ins w:id="355" w:author="John-Jose Nunez" w:date="2021-10-07T14:43:00Z">
        <w:r w:rsidR="0063100C">
          <w:rPr>
            <w:rFonts w:cstheme="minorHAnsi"/>
            <w:sz w:val="24"/>
            <w:szCs w:val="24"/>
          </w:rPr>
          <w:t xml:space="preserve"> </w:t>
        </w:r>
      </w:ins>
      <w:ins w:id="356" w:author="John-Jose Nunez" w:date="2021-10-14T14:43:00Z">
        <w:r w:rsidR="003B0AFB">
          <w:rPr>
            <w:rFonts w:cstheme="minorHAnsi"/>
            <w:sz w:val="24"/>
            <w:szCs w:val="24"/>
          </w:rPr>
          <w:t>similar</w:t>
        </w:r>
      </w:ins>
      <w:r w:rsidRPr="00B120EF">
        <w:rPr>
          <w:rFonts w:cstheme="minorHAnsi"/>
          <w:sz w:val="24"/>
          <w:szCs w:val="24"/>
        </w:rPr>
        <w:t xml:space="preserve"> performance on both response and remission predictions. This suggests other factors may be leading to the worsened response prediction on external validation, such as inherent differences in patients between the two datasets. It also provides an example where having to use fewer features due to differences between datasets may actually not hamper performance, </w:t>
      </w:r>
      <w:del w:id="357" w:author="John-Jose Nunez" w:date="2021-10-07T14:43:00Z">
        <w:r w:rsidRPr="00B120EF" w:rsidDel="0063100C">
          <w:rPr>
            <w:rFonts w:cstheme="minorHAnsi"/>
            <w:sz w:val="24"/>
            <w:szCs w:val="24"/>
          </w:rPr>
          <w:delText xml:space="preserve">but increase it, </w:delText>
        </w:r>
      </w:del>
      <w:r w:rsidRPr="00B120EF">
        <w:rPr>
          <w:rFonts w:cstheme="minorHAnsi"/>
          <w:sz w:val="24"/>
          <w:szCs w:val="24"/>
        </w:rPr>
        <w:t xml:space="preserve">unlike prior examples – for instance, when Nie et al only used overlapping features on STAR*D cross-validation, they noted performance decreases. This is likely related to the number and types of features; our external validation dataset had more features overlapping than did this prior work; 100 compared to 22. </w:t>
      </w:r>
    </w:p>
    <w:p w14:paraId="4ED125C8" w14:textId="77777777" w:rsidR="00B120EF" w:rsidRPr="00B120EF" w:rsidRDefault="00B120EF" w:rsidP="00B120EF">
      <w:pPr>
        <w:spacing w:after="0" w:line="360" w:lineRule="auto"/>
        <w:rPr>
          <w:rFonts w:cstheme="minorHAnsi"/>
          <w:sz w:val="24"/>
          <w:szCs w:val="24"/>
        </w:rPr>
      </w:pPr>
    </w:p>
    <w:p w14:paraId="48A3382E" w14:textId="4ABD47F3"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Together, these results have implications for future work and clinical deployment. While prior work has often found little difference between predicting antidepressant outcomes, we show that the same machine learning methodology can lead to different performance when predicting response and remission, including when externally validated. Our </w:t>
      </w:r>
      <w:del w:id="358" w:author="John-Jose Nunez" w:date="2021-10-07T14:43:00Z">
        <w:r w:rsidRPr="00B120EF" w:rsidDel="0063100C">
          <w:rPr>
            <w:rFonts w:cstheme="minorHAnsi"/>
            <w:sz w:val="24"/>
            <w:szCs w:val="24"/>
          </w:rPr>
          <w:delText xml:space="preserve">improved </w:delText>
        </w:r>
      </w:del>
      <w:r w:rsidRPr="00B120EF">
        <w:rPr>
          <w:rFonts w:cstheme="minorHAnsi"/>
          <w:sz w:val="24"/>
          <w:szCs w:val="24"/>
        </w:rPr>
        <w:t>results when using the overlapping features has implications for deployment in clinical settings, where it may not be feasible to collect all the information required to replicate all features from a clinical trial, and for further external validation, transfer learning, or other applications where the number of overlapping features between datasets may be limited.</w:t>
      </w:r>
    </w:p>
    <w:p w14:paraId="38AF2456" w14:textId="77777777" w:rsidR="00B120EF" w:rsidRPr="00B120EF" w:rsidRDefault="00B120EF" w:rsidP="00B120EF">
      <w:pPr>
        <w:spacing w:after="0" w:line="360" w:lineRule="auto"/>
        <w:rPr>
          <w:rFonts w:cstheme="minorHAnsi"/>
          <w:sz w:val="24"/>
          <w:szCs w:val="24"/>
        </w:rPr>
      </w:pPr>
    </w:p>
    <w:p w14:paraId="3211D91A"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While our results are generally an improvement over Nie et al, further performance increase is likely needed for clinical applicability. Our results may also have implications for how to improve these predictive models. We note that the two feature selection methods attempted often worsened cross-validation performance. </w:t>
      </w:r>
      <w:bookmarkStart w:id="359" w:name="_Hlk69630801"/>
      <w:r w:rsidRPr="00B120EF">
        <w:rPr>
          <w:rFonts w:cstheme="minorHAnsi"/>
          <w:sz w:val="24"/>
          <w:szCs w:val="24"/>
        </w:rPr>
        <w:t xml:space="preserve">This may suggest that alternative techniques and parameters for feature selection may lead to increased performance. Whether it be with </w:t>
      </w:r>
      <w:r w:rsidRPr="00B120EF">
        <w:rPr>
          <w:rFonts w:cstheme="minorHAnsi"/>
          <w:sz w:val="24"/>
          <w:szCs w:val="24"/>
        </w:rPr>
        <w:lastRenderedPageBreak/>
        <w:t xml:space="preserve">different feature selection techniques, different models, or other changes, those seeking to improve the performance of predicting antidepressant effect will be able to easily reproduce our work, using the same dataset. This will allow better understanding of how possible changes affect performance.  </w:t>
      </w:r>
      <w:bookmarkEnd w:id="359"/>
    </w:p>
    <w:p w14:paraId="71C27676" w14:textId="77777777" w:rsidR="00B120EF" w:rsidRPr="00B120EF" w:rsidRDefault="00B120EF" w:rsidP="00B120EF">
      <w:pPr>
        <w:spacing w:after="0" w:line="360" w:lineRule="auto"/>
        <w:rPr>
          <w:rFonts w:cstheme="minorHAnsi"/>
          <w:sz w:val="24"/>
          <w:szCs w:val="24"/>
        </w:rPr>
      </w:pPr>
    </w:p>
    <w:p w14:paraId="4C4779AA" w14:textId="77777777" w:rsidR="00B120EF" w:rsidRPr="00B120EF" w:rsidRDefault="00B120EF" w:rsidP="00B120EF">
      <w:pPr>
        <w:keepNext/>
        <w:spacing w:after="0" w:line="360" w:lineRule="auto"/>
        <w:rPr>
          <w:rFonts w:cstheme="minorHAnsi"/>
          <w:b/>
          <w:bCs/>
          <w:sz w:val="24"/>
          <w:szCs w:val="24"/>
        </w:rPr>
      </w:pPr>
      <w:r w:rsidRPr="00B120EF">
        <w:rPr>
          <w:rFonts w:cstheme="minorHAnsi"/>
          <w:b/>
          <w:bCs/>
          <w:sz w:val="24"/>
          <w:szCs w:val="24"/>
        </w:rPr>
        <w:t>LIMITATIONS</w:t>
      </w:r>
    </w:p>
    <w:p w14:paraId="6D133EB4" w14:textId="77777777" w:rsidR="00B120EF" w:rsidRPr="00B120EF" w:rsidRDefault="00B120EF" w:rsidP="00B120EF">
      <w:pPr>
        <w:keepNext/>
        <w:spacing w:after="0" w:line="360" w:lineRule="auto"/>
        <w:rPr>
          <w:rFonts w:cstheme="minorHAnsi"/>
          <w:b/>
          <w:bCs/>
          <w:sz w:val="24"/>
          <w:szCs w:val="24"/>
        </w:rPr>
      </w:pPr>
    </w:p>
    <w:p w14:paraId="16597854"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There are limitations to our cross-validation replication with Nie et al, including using a different version of the STAR*D dataset and a different method of data processing. Our cross-validation evaluation could not be based on study location, as our dataset does not include this information. Similarly, our deployment of the machine learning analyses may have differences, despite our best efforts, such as our different number of features in the full STAR*D dataset. Future work can support replicability by ensuring their data and methods are publicly available. </w:t>
      </w:r>
    </w:p>
    <w:p w14:paraId="0169E897" w14:textId="77777777" w:rsidR="00B120EF" w:rsidRPr="00B120EF" w:rsidRDefault="00B120EF" w:rsidP="00B120EF">
      <w:pPr>
        <w:spacing w:after="0" w:line="360" w:lineRule="auto"/>
        <w:rPr>
          <w:rFonts w:cstheme="minorHAnsi"/>
          <w:sz w:val="24"/>
          <w:szCs w:val="24"/>
        </w:rPr>
      </w:pPr>
    </w:p>
    <w:p w14:paraId="570C9390"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The results of our external validation may largely depend on the specific differences and similarities between the STAR*D and CAN-BIND-1 datasets. It is unclear how broadly these findings apply, and future work could investigate this by repeating our CAN-BIND-1 dataset analysis with a different training dataset. This may also help elucidate further factors impacting the difference in performance of remission and response predictions. </w:t>
      </w:r>
    </w:p>
    <w:p w14:paraId="1885E9B0" w14:textId="77777777" w:rsidR="00B120EF" w:rsidRPr="00B120EF" w:rsidRDefault="00B120EF" w:rsidP="00B120EF">
      <w:pPr>
        <w:spacing w:after="0" w:line="360" w:lineRule="auto"/>
        <w:rPr>
          <w:rFonts w:cstheme="minorHAnsi"/>
          <w:sz w:val="24"/>
          <w:szCs w:val="24"/>
        </w:rPr>
      </w:pPr>
    </w:p>
    <w:p w14:paraId="6462B2DE" w14:textId="77777777" w:rsidR="00B120EF" w:rsidRPr="00B120EF" w:rsidRDefault="00B120EF" w:rsidP="00B120EF">
      <w:pPr>
        <w:spacing w:after="0" w:line="360" w:lineRule="auto"/>
        <w:rPr>
          <w:rFonts w:cstheme="minorHAnsi"/>
          <w:b/>
          <w:bCs/>
          <w:sz w:val="24"/>
          <w:szCs w:val="24"/>
        </w:rPr>
      </w:pPr>
      <w:r w:rsidRPr="00B120EF">
        <w:rPr>
          <w:rFonts w:cstheme="minorHAnsi"/>
          <w:b/>
          <w:bCs/>
          <w:sz w:val="24"/>
          <w:szCs w:val="24"/>
        </w:rPr>
        <w:t>CONCLUSIONS</w:t>
      </w:r>
    </w:p>
    <w:p w14:paraId="3974D5C0" w14:textId="77777777" w:rsidR="00B120EF" w:rsidRPr="00B120EF" w:rsidRDefault="00B120EF" w:rsidP="00B120EF">
      <w:pPr>
        <w:spacing w:after="0" w:line="360" w:lineRule="auto"/>
        <w:rPr>
          <w:rFonts w:cstheme="minorHAnsi"/>
          <w:sz w:val="24"/>
          <w:szCs w:val="24"/>
        </w:rPr>
      </w:pPr>
    </w:p>
    <w:p w14:paraId="5238FE31"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 xml:space="preserve">Replication and external validation may play an important role in driving clinician acceptance and applicability of machine learning methods in psychiatry. </w:t>
      </w:r>
      <w:bookmarkStart w:id="360" w:name="_Hlk69630829"/>
      <w:r w:rsidRPr="00B120EF">
        <w:rPr>
          <w:rFonts w:cstheme="minorHAnsi"/>
          <w:sz w:val="24"/>
          <w:szCs w:val="24"/>
        </w:rPr>
        <w:t xml:space="preserve">Our results represent the first independent replication of prior work using machine learning models to predict antidepressant outcomes in non-psychotic MDD. We successfully replicate the prior Nie et al cross-validation results using a newer version of their data that is publicly available. Our external validation of these methods on a new, independent dataset from a different country found that performance was similar to cross-validation when predicting clinical remission, although </w:t>
      </w:r>
      <w:r w:rsidRPr="00B120EF">
        <w:rPr>
          <w:rFonts w:cstheme="minorHAnsi"/>
          <w:sz w:val="24"/>
          <w:szCs w:val="24"/>
        </w:rPr>
        <w:lastRenderedPageBreak/>
        <w:t xml:space="preserve">performance was reduced when predicting clinical response. </w:t>
      </w:r>
      <w:bookmarkEnd w:id="360"/>
      <w:r w:rsidRPr="00B120EF">
        <w:rPr>
          <w:rFonts w:cstheme="minorHAnsi"/>
          <w:sz w:val="24"/>
          <w:szCs w:val="24"/>
        </w:rPr>
        <w:t xml:space="preserve">These results motivate future work to investigate the generalizability of this finding, as well as other efforts to improve prediction performance. Our work facilitates future research by using reproducible and publicly available data and methodology. </w:t>
      </w:r>
    </w:p>
    <w:p w14:paraId="6F7C76AA" w14:textId="77777777" w:rsidR="00B120EF" w:rsidRPr="00B120EF" w:rsidRDefault="00B120EF" w:rsidP="00B120EF">
      <w:pPr>
        <w:spacing w:after="0" w:line="360" w:lineRule="auto"/>
        <w:rPr>
          <w:rFonts w:cstheme="minorHAnsi"/>
          <w:sz w:val="24"/>
          <w:szCs w:val="24"/>
        </w:rPr>
      </w:pPr>
    </w:p>
    <w:p w14:paraId="14E141EF" w14:textId="77777777" w:rsidR="00B120EF" w:rsidRPr="00B120EF" w:rsidRDefault="00B120EF" w:rsidP="00B120EF">
      <w:pPr>
        <w:spacing w:after="0" w:line="360" w:lineRule="auto"/>
        <w:rPr>
          <w:rFonts w:cstheme="minorHAnsi"/>
          <w:b/>
          <w:bCs/>
          <w:sz w:val="24"/>
          <w:szCs w:val="24"/>
        </w:rPr>
      </w:pPr>
      <w:r w:rsidRPr="00B120EF">
        <w:rPr>
          <w:rFonts w:cstheme="minorHAnsi"/>
          <w:b/>
          <w:bCs/>
          <w:sz w:val="24"/>
          <w:szCs w:val="24"/>
        </w:rPr>
        <w:t>ACKNOWLEDGMENTS</w:t>
      </w:r>
    </w:p>
    <w:p w14:paraId="20AB3023" w14:textId="77777777" w:rsidR="00B120EF" w:rsidRPr="00B120EF" w:rsidRDefault="00B120EF" w:rsidP="00B120EF">
      <w:pPr>
        <w:spacing w:after="0" w:line="360" w:lineRule="auto"/>
        <w:rPr>
          <w:rFonts w:cstheme="minorHAnsi"/>
          <w:sz w:val="24"/>
          <w:szCs w:val="24"/>
        </w:rPr>
      </w:pPr>
    </w:p>
    <w:p w14:paraId="62627F09" w14:textId="77777777" w:rsidR="00B120EF" w:rsidRPr="00B120EF" w:rsidRDefault="00B120EF" w:rsidP="00B120EF">
      <w:pPr>
        <w:spacing w:after="0" w:line="360" w:lineRule="auto"/>
        <w:rPr>
          <w:rFonts w:cstheme="minorHAnsi"/>
          <w:sz w:val="24"/>
          <w:szCs w:val="24"/>
        </w:rPr>
      </w:pPr>
      <w:r w:rsidRPr="00B120EF">
        <w:rPr>
          <w:rFonts w:cstheme="minorHAnsi"/>
          <w:sz w:val="24"/>
          <w:szCs w:val="24"/>
        </w:rPr>
        <w:t>We acknowledge the contributions of the CAN-BIND Investigator Team (</w:t>
      </w:r>
      <w:hyperlink r:id="rId9" w:history="1">
        <w:r w:rsidRPr="00B120EF">
          <w:rPr>
            <w:rFonts w:cstheme="minorHAnsi"/>
            <w:color w:val="0000FF"/>
            <w:sz w:val="24"/>
            <w:szCs w:val="24"/>
            <w:u w:val="single"/>
          </w:rPr>
          <w:t>https://www.canbind.ca/about-can-bind/our-team/full-can-bind-team/</w:t>
        </w:r>
      </w:hyperlink>
      <w:r w:rsidRPr="00B120EF">
        <w:rPr>
          <w:rFonts w:cstheme="minorHAnsi"/>
          <w:sz w:val="24"/>
          <w:szCs w:val="24"/>
        </w:rPr>
        <w:t xml:space="preserve">) </w:t>
      </w:r>
    </w:p>
    <w:p w14:paraId="77B071AE" w14:textId="77777777" w:rsidR="00B120EF" w:rsidRPr="00B120EF" w:rsidRDefault="00B120EF" w:rsidP="00B120EF">
      <w:pPr>
        <w:spacing w:after="0" w:line="360" w:lineRule="auto"/>
        <w:rPr>
          <w:rFonts w:cstheme="minorHAnsi"/>
          <w:sz w:val="24"/>
          <w:szCs w:val="24"/>
        </w:rPr>
      </w:pPr>
    </w:p>
    <w:p w14:paraId="47061240" w14:textId="77777777" w:rsidR="00B120EF" w:rsidRPr="00B120EF" w:rsidRDefault="00B120EF" w:rsidP="00B120EF">
      <w:pPr>
        <w:spacing w:after="0" w:line="360" w:lineRule="auto"/>
        <w:rPr>
          <w:rFonts w:cstheme="minorHAnsi"/>
          <w:sz w:val="24"/>
          <w:szCs w:val="24"/>
        </w:rPr>
      </w:pPr>
      <w:r w:rsidRPr="00B120EF">
        <w:rPr>
          <w:rFonts w:cstheme="minorHAnsi"/>
          <w:b/>
          <w:sz w:val="24"/>
          <w:szCs w:val="24"/>
        </w:rPr>
        <w:t xml:space="preserve">NIMH NDA Disclaimer: </w:t>
      </w:r>
      <w:r w:rsidRPr="00B120EF">
        <w:rPr>
          <w:rFonts w:cstheme="minorHAnsi"/>
          <w:color w:val="444444"/>
          <w:sz w:val="24"/>
          <w:szCs w:val="24"/>
          <w:shd w:val="clear" w:color="auto" w:fill="FFFFFF"/>
        </w:rPr>
        <w:t xml:space="preserve">Data and/or research tools used in the </w:t>
      </w:r>
      <w:r w:rsidRPr="00B120EF">
        <w:rPr>
          <w:rFonts w:cstheme="minorHAnsi"/>
          <w:sz w:val="24"/>
          <w:szCs w:val="24"/>
        </w:rPr>
        <w:t>preparation</w:t>
      </w:r>
      <w:r w:rsidRPr="00B120EF">
        <w:rPr>
          <w:rFonts w:cstheme="minorHAnsi"/>
          <w:color w:val="444444"/>
          <w:sz w:val="24"/>
          <w:szCs w:val="24"/>
          <w:shd w:val="clear" w:color="auto" w:fill="FFFFFF"/>
        </w:rPr>
        <w:t xml:space="preserve"> of this manuscript were obtained from the National Institute of Mental Health (NIMH) Data Archive (NDA). NDA is a collaborative informatics system created by the National Institutes of Health to provide a national resource to support and accelerate research in mental health. Dataset identifier(s):</w:t>
      </w:r>
      <w:r w:rsidRPr="00B120EF">
        <w:rPr>
          <w:rFonts w:cstheme="minorHAnsi"/>
          <w:i/>
          <w:iCs/>
          <w:color w:val="444444"/>
          <w:sz w:val="24"/>
          <w:szCs w:val="24"/>
          <w:shd w:val="clear" w:color="auto" w:fill="FFFFFF"/>
        </w:rPr>
        <w:t> [NIMH Data Archive Collection ID(s) or NIMH Data Archive Digital Object Identifier (DOI)]</w:t>
      </w:r>
      <w:r w:rsidRPr="00B120EF">
        <w:rPr>
          <w:rFonts w:cstheme="minorHAnsi"/>
          <w:color w:val="444444"/>
          <w:sz w:val="24"/>
          <w:szCs w:val="24"/>
          <w:shd w:val="clear" w:color="auto" w:fill="FFFFFF"/>
        </w:rPr>
        <w:t>. This manuscript reflects the views of the authors and may not reflect the opinions or views of the NIH or of the Submitters submitting original data to NDA.</w:t>
      </w:r>
    </w:p>
    <w:p w14:paraId="4EF70CC6" w14:textId="77777777" w:rsidR="00B120EF" w:rsidRPr="00B120EF" w:rsidRDefault="00B120EF" w:rsidP="00B120EF">
      <w:pPr>
        <w:spacing w:after="0" w:line="360" w:lineRule="auto"/>
        <w:rPr>
          <w:rFonts w:cstheme="minorHAnsi"/>
          <w:sz w:val="24"/>
          <w:szCs w:val="24"/>
        </w:rPr>
      </w:pPr>
    </w:p>
    <w:p w14:paraId="76B1D481" w14:textId="77777777" w:rsidR="00B120EF" w:rsidRPr="00B120EF" w:rsidRDefault="00B120EF" w:rsidP="00B120EF">
      <w:pPr>
        <w:rPr>
          <w:rFonts w:cstheme="minorHAnsi"/>
          <w:b/>
          <w:bCs/>
          <w:caps/>
          <w:sz w:val="24"/>
          <w:szCs w:val="24"/>
        </w:rPr>
      </w:pPr>
      <w:r w:rsidRPr="00B120EF">
        <w:rPr>
          <w:rFonts w:cstheme="minorHAnsi"/>
          <w:b/>
          <w:bCs/>
          <w:caps/>
          <w:sz w:val="24"/>
          <w:szCs w:val="24"/>
        </w:rPr>
        <w:br w:type="page"/>
      </w:r>
    </w:p>
    <w:p w14:paraId="1F324B22" w14:textId="77777777" w:rsidR="00B120EF" w:rsidRPr="00B120EF" w:rsidRDefault="00B120EF" w:rsidP="00B120EF">
      <w:pPr>
        <w:spacing w:after="0" w:line="240" w:lineRule="auto"/>
        <w:rPr>
          <w:rFonts w:cstheme="minorHAnsi"/>
          <w:b/>
          <w:bCs/>
          <w:caps/>
          <w:sz w:val="24"/>
          <w:szCs w:val="24"/>
        </w:rPr>
      </w:pPr>
      <w:r w:rsidRPr="00B120EF">
        <w:rPr>
          <w:rFonts w:cstheme="minorHAnsi"/>
          <w:b/>
          <w:bCs/>
          <w:caps/>
          <w:sz w:val="24"/>
          <w:szCs w:val="24"/>
        </w:rPr>
        <w:lastRenderedPageBreak/>
        <w:t>References</w:t>
      </w:r>
    </w:p>
    <w:p w14:paraId="67790AFA" w14:textId="77777777" w:rsidR="00B120EF" w:rsidRPr="00B120EF" w:rsidRDefault="00B120EF" w:rsidP="00B120EF">
      <w:pPr>
        <w:spacing w:after="0" w:line="240" w:lineRule="auto"/>
        <w:rPr>
          <w:rFonts w:cstheme="minorHAnsi"/>
          <w:b/>
          <w:bCs/>
          <w:caps/>
          <w:sz w:val="24"/>
          <w:szCs w:val="24"/>
        </w:rPr>
      </w:pPr>
    </w:p>
    <w:bookmarkStart w:id="361" w:name="_Hlk73606549"/>
    <w:p w14:paraId="29A6F86E"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cstheme="minorHAnsi"/>
          <w:b/>
          <w:bCs/>
          <w:caps/>
        </w:rPr>
        <w:fldChar w:fldCharType="begin"/>
      </w:r>
      <w:r w:rsidRPr="00B120EF">
        <w:rPr>
          <w:rFonts w:cstheme="minorHAnsi"/>
          <w:b/>
          <w:bCs/>
        </w:rPr>
        <w:instrText xml:space="preserve"> ADDIN ZOTERO_BIBL {"uncited":[],"omitted":[],"custom":[]} CSL_BIBLIOGRAPHY </w:instrText>
      </w:r>
      <w:r w:rsidRPr="00B120EF">
        <w:rPr>
          <w:rFonts w:cstheme="minorHAnsi"/>
          <w:b/>
          <w:bCs/>
          <w:caps/>
        </w:rPr>
        <w:fldChar w:fldCharType="separate"/>
      </w:r>
      <w:r w:rsidRPr="00B120EF">
        <w:rPr>
          <w:rFonts w:ascii="Calibri" w:hAnsi="Calibri" w:cs="Calibri"/>
          <w:sz w:val="24"/>
        </w:rPr>
        <w:t xml:space="preserve">1. </w:t>
      </w:r>
      <w:r w:rsidRPr="00B120EF">
        <w:rPr>
          <w:rFonts w:ascii="Calibri" w:hAnsi="Calibri" w:cs="Calibri"/>
          <w:sz w:val="24"/>
        </w:rPr>
        <w:tab/>
        <w:t>Steger MF, Kashdan TB. Depression and Everyday Social Activity, Belonging, and Well-Being. J Couns Psychol. 2009;56: 289–300. doi:10.1037/a0015416</w:t>
      </w:r>
    </w:p>
    <w:p w14:paraId="0595651D"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 </w:t>
      </w:r>
      <w:r w:rsidRPr="00B120EF">
        <w:rPr>
          <w:rFonts w:ascii="Calibri" w:hAnsi="Calibri" w:cs="Calibri"/>
          <w:sz w:val="24"/>
        </w:rPr>
        <w:tab/>
        <w:t>Ferrari AJ, Charlson FJ, Norman RE, Flaxman AD, Patten SB, Vos T, et al. The Epidemiological Modelling of Major Depressive Disorder: Application for the Global Burden of Disease Study 2010. PLOS ONE. 2013;8: e69637. doi:10.1371/journal.pone.0069637</w:t>
      </w:r>
    </w:p>
    <w:p w14:paraId="4F54B225"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 </w:t>
      </w:r>
      <w:r w:rsidRPr="00B120EF">
        <w:rPr>
          <w:rFonts w:ascii="Calibri" w:hAnsi="Calibri" w:cs="Calibri"/>
          <w:sz w:val="24"/>
        </w:rPr>
        <w:tab/>
        <w:t>Walker ER, McGee RE, Druss BG. Mortality in Mental Disorders and Global Disease Burden Implications: A Systematic Review and Meta-analysis. JAMA Psychiatry. 2015;72: 334–341. doi:10.1001/jamapsychiatry.2014.2502</w:t>
      </w:r>
    </w:p>
    <w:p w14:paraId="7F432083"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 </w:t>
      </w:r>
      <w:r w:rsidRPr="00B120EF">
        <w:rPr>
          <w:rFonts w:ascii="Calibri" w:hAnsi="Calibri" w:cs="Calibri"/>
          <w:sz w:val="24"/>
        </w:rPr>
        <w:tab/>
        <w:t>Forouzanfar MH, Alexander L, Anderson HR, Bachman VF, Biryukov S, Brauer M, et al. Global, regional, and national comparative risk assessment of 79 behavioural, environmental and occupational, and metabolic risks or clusters of risks in 188 countries, 1990–2013: a systematic analysis for the Global Burden of Disease Study 2013. The Lancet. 2015;386: 2287–2323. doi:10.1016/S0140-6736(15)00128-2</w:t>
      </w:r>
    </w:p>
    <w:p w14:paraId="4D433115"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5. </w:t>
      </w:r>
      <w:r w:rsidRPr="00B120EF">
        <w:rPr>
          <w:rFonts w:ascii="Calibri" w:hAnsi="Calibri" w:cs="Calibri"/>
          <w:sz w:val="24"/>
        </w:rPr>
        <w:tab/>
        <w:t>Depression Treatment after Unsatisfactory Response to SSRIs when used as First-line Therapy | Effective Health Care Program. [cited 24 Jul 2020]. Available: https://effectivehealthcare.ahrq.gov/products/depression-treatment-ssri/research-protocol</w:t>
      </w:r>
    </w:p>
    <w:p w14:paraId="25BED742"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6. </w:t>
      </w:r>
      <w:r w:rsidRPr="00B120EF">
        <w:rPr>
          <w:rFonts w:ascii="Calibri" w:hAnsi="Calibri" w:cs="Calibri"/>
          <w:sz w:val="24"/>
        </w:rPr>
        <w:tab/>
        <w:t>Hieronymus F, Emilsson JF, Nilsson S, Eriksson E. Consistent superiority of selective serotonin reuptake inhibitors over placebo in reducing depressed mood in patients with major depression. Mol Psychiatry. 2016;21: 523–530. doi:10.1038/mp.2015.53</w:t>
      </w:r>
    </w:p>
    <w:p w14:paraId="2554D6A5"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7. </w:t>
      </w:r>
      <w:r w:rsidRPr="00B120EF">
        <w:rPr>
          <w:rFonts w:ascii="Calibri" w:hAnsi="Calibri" w:cs="Calibri"/>
          <w:sz w:val="24"/>
        </w:rPr>
        <w:tab/>
        <w:t xml:space="preserve">Kuhn M, Johnson K. Applied predictive modeling. Springer; 2013. </w:t>
      </w:r>
    </w:p>
    <w:p w14:paraId="42BB3F59"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8. </w:t>
      </w:r>
      <w:r w:rsidRPr="00B120EF">
        <w:rPr>
          <w:rFonts w:ascii="Calibri" w:hAnsi="Calibri" w:cs="Calibri"/>
          <w:sz w:val="24"/>
        </w:rPr>
        <w:tab/>
        <w:t xml:space="preserve">Hastie T, Tibshirani R, Friedman J. The Elements of Statistical Learning: Data Mining, Inference, and Prediction, Second Edition. Springer Science &amp; Business Media; 2009. </w:t>
      </w:r>
    </w:p>
    <w:p w14:paraId="247A1725"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9. </w:t>
      </w:r>
      <w:r w:rsidRPr="00B120EF">
        <w:rPr>
          <w:rFonts w:ascii="Calibri" w:hAnsi="Calibri" w:cs="Calibri"/>
          <w:sz w:val="24"/>
        </w:rPr>
        <w:tab/>
        <w:t>Lee Y, Ragguett R-M, Mansur RB, Boutilier JJ, Rosenblat JD, Trevizol A, et al. Applications of machine learning algorithms to predict therapeutic outcomes in depression: A meta-analysis and systematic review. J Affect Disord. 2018;241: 519–532. doi:10.1016/j.jad.2018.08.073</w:t>
      </w:r>
    </w:p>
    <w:p w14:paraId="7AD6A9CC"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10. </w:t>
      </w:r>
      <w:r w:rsidRPr="00B120EF">
        <w:rPr>
          <w:rFonts w:ascii="Calibri" w:hAnsi="Calibri" w:cs="Calibri"/>
          <w:sz w:val="24"/>
        </w:rPr>
        <w:tab/>
        <w:t>Iniesta R, Malki K, Maier W, Rietschel M, Mors O, Hauser J, et al. Combining clinical variables to optimize prediction of antidepressant treatment outcomes. J Psychiatr Res. 2016;78: 94–102. doi:10.1016/j.jpsychires.2016.03.016</w:t>
      </w:r>
    </w:p>
    <w:p w14:paraId="183D02A1"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11. </w:t>
      </w:r>
      <w:r w:rsidRPr="00B120EF">
        <w:rPr>
          <w:rFonts w:ascii="Calibri" w:hAnsi="Calibri" w:cs="Calibri"/>
          <w:sz w:val="24"/>
        </w:rPr>
        <w:tab/>
        <w:t>Kautzky A, Baldinger-Melich P, Kranz GS, Vanicek T, Souery D, Montgomery S, et al. A New Prediction Model for Evaluating Treatment-Resistant Depression. J Clin Psychiatry. 2017;78: 215–222. doi:10.4088/JCP.15m10381</w:t>
      </w:r>
    </w:p>
    <w:p w14:paraId="779A965A"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lastRenderedPageBreak/>
        <w:t xml:space="preserve">12. </w:t>
      </w:r>
      <w:r w:rsidRPr="00B120EF">
        <w:rPr>
          <w:rFonts w:ascii="Calibri" w:hAnsi="Calibri" w:cs="Calibri"/>
          <w:sz w:val="24"/>
        </w:rPr>
        <w:tab/>
        <w:t>Chekroud AM, Zotti RJ, Shehzad Z, Gueorguieva R, Johnson MK, Trivedi MH, et al. Cross-trial prediction of treatment outcome in depression: a machine learning approach. Lancet Psychiatry. 2016;3: 243–250. doi:10.1016/S2215-0366(15)00471-X</w:t>
      </w:r>
    </w:p>
    <w:p w14:paraId="0086FFEC"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13. </w:t>
      </w:r>
      <w:r w:rsidRPr="00B120EF">
        <w:rPr>
          <w:rFonts w:ascii="Calibri" w:hAnsi="Calibri" w:cs="Calibri"/>
          <w:sz w:val="24"/>
        </w:rPr>
        <w:tab/>
        <w:t>Chekroud AM, Gueorguieva R, Krumholz HM, Trivedi MH, Krystal JH, McCarthy G. Reevaluating the Efficacy and Predictability of Antidepressant Treatments: A Symptom Clustering Approach. JAMA Psychiatry. 2017;74: 370–378. doi:10.1001/jamapsychiatry.2017.0025</w:t>
      </w:r>
    </w:p>
    <w:p w14:paraId="5614B2B6"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14. </w:t>
      </w:r>
      <w:r w:rsidRPr="00B120EF">
        <w:rPr>
          <w:rFonts w:ascii="Calibri" w:hAnsi="Calibri" w:cs="Calibri"/>
          <w:sz w:val="24"/>
        </w:rPr>
        <w:tab/>
        <w:t>Serretti A, Zanardi R, Mandelli L, Smeraldi E, Colombo C. A neural network model for combining clinical predictors of antidepressant response in mood disorders. J Affect Disord. 2007;98: 239–245. doi:10.1016/j.jad.2006.08.008</w:t>
      </w:r>
    </w:p>
    <w:p w14:paraId="7318CFE0"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15. </w:t>
      </w:r>
      <w:r w:rsidRPr="00B120EF">
        <w:rPr>
          <w:rFonts w:ascii="Calibri" w:hAnsi="Calibri" w:cs="Calibri"/>
          <w:sz w:val="24"/>
        </w:rPr>
        <w:tab/>
        <w:t>Nie Z, Vairavan S, Narayan VA, Ye J, Li QS. Predictive modeling of treatment resistant depression using data from STAR*D and an independent clinical study. PLOS ONE. 2018;13: e0197268. doi:10.1371/journal.pone.0197268</w:t>
      </w:r>
    </w:p>
    <w:p w14:paraId="19EBAEED"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16. </w:t>
      </w:r>
      <w:r w:rsidRPr="00B120EF">
        <w:rPr>
          <w:rFonts w:ascii="Calibri" w:hAnsi="Calibri" w:cs="Calibri"/>
          <w:sz w:val="24"/>
        </w:rPr>
        <w:tab/>
        <w:t>Rush AJ, Fava M, Wisniewski SR, Lavori PW, Trivedi MH, Sackeim HA, et al. Sequenced treatment alternatives to relieve depression (STAR*D): rationale and design. Control Clin Trials. 2004;25: 119–142. doi:10.1016/S0197-2456(03)00112-0</w:t>
      </w:r>
    </w:p>
    <w:p w14:paraId="01A278F7"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17. </w:t>
      </w:r>
      <w:r w:rsidRPr="00B120EF">
        <w:rPr>
          <w:rFonts w:ascii="Calibri" w:hAnsi="Calibri" w:cs="Calibri"/>
          <w:sz w:val="24"/>
        </w:rPr>
        <w:tab/>
        <w:t>Brodersen KH, Ong CS, Stephan KE, Buhmann JM. The Balanced Accuracy and Its Posterior Distribution. 2010 20th International Conference on Pattern Recognition. 2010. pp. 3121–3124. doi:10.1109/ICPR.2010.764</w:t>
      </w:r>
    </w:p>
    <w:p w14:paraId="51075E6A"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18. </w:t>
      </w:r>
      <w:r w:rsidRPr="00B120EF">
        <w:rPr>
          <w:rFonts w:ascii="Calibri" w:hAnsi="Calibri" w:cs="Calibri"/>
          <w:sz w:val="24"/>
        </w:rPr>
        <w:tab/>
        <w:t>Hutson M. Artificial intelligence faces reproducibility crisis. Science. 2018;359: 725–726. doi:10.1126/science.359.6377.725</w:t>
      </w:r>
    </w:p>
    <w:p w14:paraId="22BDFBAD"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19. </w:t>
      </w:r>
      <w:r w:rsidRPr="00B120EF">
        <w:rPr>
          <w:rFonts w:ascii="Calibri" w:hAnsi="Calibri" w:cs="Calibri"/>
          <w:sz w:val="24"/>
        </w:rPr>
        <w:tab/>
        <w:t>Camerer CF, Dreber A, Holzmeister F, Ho T-H, Huber J, Johannesson M, et al. Evaluating the replicability of social science experiments in Nature and Science between 2010 and 2015. Nat Hum Behav. 2018;2: 637–644. doi:10.1038/s41562-018-0399-z</w:t>
      </w:r>
    </w:p>
    <w:p w14:paraId="6D6CE1C1"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20. </w:t>
      </w:r>
      <w:r w:rsidRPr="00B120EF">
        <w:rPr>
          <w:rFonts w:ascii="Calibri" w:hAnsi="Calibri" w:cs="Calibri"/>
          <w:sz w:val="24"/>
        </w:rPr>
        <w:tab/>
        <w:t>Ioannidis JPA. Contradicted and Initially Stronger Effects in Highly Cited Clinical Research. JAMA. 2005;294: 218–228. doi:10.1001/jama.294.2.218</w:t>
      </w:r>
    </w:p>
    <w:p w14:paraId="051D9504"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21. </w:t>
      </w:r>
      <w:r w:rsidRPr="00B120EF">
        <w:rPr>
          <w:rFonts w:ascii="Calibri" w:hAnsi="Calibri" w:cs="Calibri"/>
          <w:sz w:val="24"/>
        </w:rPr>
        <w:tab/>
        <w:t>Coiera E, Ammenwerth E, Georgiou A, Magrabi F. Does health informatics have a replication crisis? J Am Med Inform Assoc. 2018;25: 963–968. doi:10.1093/jamia/ocy028</w:t>
      </w:r>
    </w:p>
    <w:p w14:paraId="5AEA5D25"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22. </w:t>
      </w:r>
      <w:r w:rsidRPr="00B120EF">
        <w:rPr>
          <w:rFonts w:ascii="Calibri" w:hAnsi="Calibri" w:cs="Calibri"/>
          <w:sz w:val="24"/>
        </w:rPr>
        <w:tab/>
        <w:t>Lin E, Lin C-H, Lane H-Y. Precision Psychiatry Applications with Pharmacogenomics: Artificial Intelligence and Machine Learning Approaches. Int J Mol Sci. 2020;21: 969. doi:10.3390/ijms21030969</w:t>
      </w:r>
    </w:p>
    <w:p w14:paraId="6C043219"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23. </w:t>
      </w:r>
      <w:r w:rsidRPr="00B120EF">
        <w:rPr>
          <w:rFonts w:ascii="Calibri" w:hAnsi="Calibri" w:cs="Calibri"/>
          <w:sz w:val="24"/>
        </w:rPr>
        <w:tab/>
        <w:t>Bouwmeester W, Zuithoff NPA, Mallett S, Geerlings MI, Vergouwe Y, Steyerberg EW, et al. Reporting and methods in clinical prediction research: a systematic review. In: PLoS Medicine [Internet]. 1 May 2012 [cited 4 Jan 2020]. doi:10.1371/journal.pmed.1001221</w:t>
      </w:r>
    </w:p>
    <w:p w14:paraId="7802EB3B"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lastRenderedPageBreak/>
        <w:t xml:space="preserve">24. </w:t>
      </w:r>
      <w:r w:rsidRPr="00B120EF">
        <w:rPr>
          <w:rFonts w:ascii="Calibri" w:hAnsi="Calibri" w:cs="Calibri"/>
          <w:sz w:val="24"/>
        </w:rPr>
        <w:tab/>
        <w:t>Altman DG, Vergouwe Y, Royston P, Moons KGM. Prognosis and prognostic research: validating a prognostic model. BMJ. 2009;338. doi:10.1136/bmj.b605</w:t>
      </w:r>
    </w:p>
    <w:p w14:paraId="230723E8"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25. </w:t>
      </w:r>
      <w:r w:rsidRPr="00B120EF">
        <w:rPr>
          <w:rFonts w:ascii="Calibri" w:hAnsi="Calibri" w:cs="Calibri"/>
          <w:sz w:val="24"/>
        </w:rPr>
        <w:tab/>
        <w:t>Gillett G, Tomlinson A, Efthimiou O, Cipriani A. Predicting treatment effects in unipolar depression: A meta-review. Pharmacol Ther. 2020;212: 107557. doi:10.1016/j.pharmthera.2020.107557</w:t>
      </w:r>
    </w:p>
    <w:p w14:paraId="63F93D4B"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26. </w:t>
      </w:r>
      <w:r w:rsidRPr="00B120EF">
        <w:rPr>
          <w:rFonts w:ascii="Calibri" w:hAnsi="Calibri" w:cs="Calibri"/>
          <w:sz w:val="24"/>
        </w:rPr>
        <w:tab/>
        <w:t>Lam RW, Milev R, Rotzinger S, Andreazza AC, Blier P, Brenner C, et al. Discovering biomarkers for antidepressant response: protocol from the Canadian biomarker integration network in depression (CAN-BIND) and clinical characteristics of the first patient cohort. BMC Psychiatry. 2016;16. doi:10.1186/s12888-016-0785-x</w:t>
      </w:r>
    </w:p>
    <w:p w14:paraId="6BB1410F"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27. </w:t>
      </w:r>
      <w:r w:rsidRPr="00B120EF">
        <w:rPr>
          <w:rFonts w:ascii="Calibri" w:hAnsi="Calibri" w:cs="Calibri"/>
          <w:sz w:val="24"/>
        </w:rPr>
        <w:tab/>
        <w:t>American Psychiatric Association. Diagnostic and Statistical Manual of Mental Disorders. Fifth Edition. American Psychiatric Association; 2013. doi:10.1176/appi.books.9780890425596</w:t>
      </w:r>
    </w:p>
    <w:p w14:paraId="0A19BBFD"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28. </w:t>
      </w:r>
      <w:r w:rsidRPr="00B120EF">
        <w:rPr>
          <w:rFonts w:ascii="Calibri" w:hAnsi="Calibri" w:cs="Calibri"/>
          <w:sz w:val="24"/>
        </w:rPr>
        <w:tab/>
        <w:t>Rush AJ, Trivedi MH, Ibrahim HM, Carmody TJ, Arnow B, Klein DN, et al. The 16-Item quick inventory of depressive symptomatology (QIDS), clinician rating (QIDS-C), and self-report (QIDS-SR): a psychometric evaluation in patients with chronic major depression. Biol Psychiatry. 2003;54: 573–583. doi:10.1016/S0006-3223(02)01866-8</w:t>
      </w:r>
    </w:p>
    <w:p w14:paraId="184D7CCE"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29. </w:t>
      </w:r>
      <w:r w:rsidRPr="00B120EF">
        <w:rPr>
          <w:rFonts w:ascii="Calibri" w:hAnsi="Calibri" w:cs="Calibri"/>
          <w:sz w:val="24"/>
        </w:rPr>
        <w:tab/>
        <w:t>Nunez J-J, Zhou Y, Ng R, Lam R. Predicting Antidepressant Response with the STAR*D and CAN-BIND-1 Datasets. NIMH Data Archive; 2018. doi:10.15154/1503299</w:t>
      </w:r>
    </w:p>
    <w:p w14:paraId="6FB99E89"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30. </w:t>
      </w:r>
      <w:r w:rsidRPr="00B120EF">
        <w:rPr>
          <w:rFonts w:ascii="Calibri" w:hAnsi="Calibri" w:cs="Calibri"/>
          <w:sz w:val="24"/>
        </w:rPr>
        <w:tab/>
        <w:t>Kennedy SH, Lam RW, Rotzinger S, Milev RV, Blier P, Downar J, et al. Symptomatic and Functional Outcomes and Early Prediction of Response to Escitalopram Monotherapy and Sequential Adjunctive Aripiprazole Therapy in Patients With Major Depressive Disorder: A CAN-BIND-1 Report. J Clin Psychiatry. 2019;80: 0–0. doi:10.4088/JCP.18m12202</w:t>
      </w:r>
    </w:p>
    <w:p w14:paraId="3F03D459"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31. </w:t>
      </w:r>
      <w:r w:rsidRPr="00B120EF">
        <w:rPr>
          <w:rFonts w:ascii="Calibri" w:hAnsi="Calibri" w:cs="Calibri"/>
          <w:sz w:val="24"/>
        </w:rPr>
        <w:tab/>
        <w:t>Montgomery SA, Asberg M. A new depression scale designed to be sensitive to change. Br J Psychiatry. 1979;134: 382–389. doi:10.1192/bjp.134.4.382</w:t>
      </w:r>
    </w:p>
    <w:p w14:paraId="10F62770"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32. </w:t>
      </w:r>
      <w:r w:rsidRPr="00B120EF">
        <w:rPr>
          <w:rFonts w:ascii="Calibri" w:hAnsi="Calibri" w:cs="Calibri"/>
          <w:sz w:val="24"/>
        </w:rPr>
        <w:tab/>
        <w:t xml:space="preserve">Berman RM. The Efficacy and Safety of Aripiprazole as Adjunctive Therapy in Major Depressive Disorder: A Multicenter, Randomized, Double-Blind, Placebo-Controlled Study. J Clin Psychiatry. 2007; 11. </w:t>
      </w:r>
    </w:p>
    <w:p w14:paraId="4E53A3A4"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33. </w:t>
      </w:r>
      <w:r w:rsidRPr="00B120EF">
        <w:rPr>
          <w:rFonts w:ascii="Calibri" w:hAnsi="Calibri" w:cs="Calibri"/>
          <w:sz w:val="24"/>
        </w:rPr>
        <w:tab/>
        <w:t xml:space="preserve">McKinney W. pandas: a Foundational Python Library for Data Analysis and Statistics. : 9. </w:t>
      </w:r>
    </w:p>
    <w:p w14:paraId="79B9AE01"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34. </w:t>
      </w:r>
      <w:r w:rsidRPr="00B120EF">
        <w:rPr>
          <w:rFonts w:ascii="Calibri" w:hAnsi="Calibri" w:cs="Calibri"/>
          <w:sz w:val="24"/>
        </w:rPr>
        <w:tab/>
        <w:t>Zimmerman M, Mattia JI. The psychiatric diagnostic screening questionnaire: Development, reliability and validity. Compr Psychiatry. 2001;42: 175–189. doi:10.1053/comp.2001.23126</w:t>
      </w:r>
    </w:p>
    <w:p w14:paraId="63555DFD"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35. </w:t>
      </w:r>
      <w:r w:rsidRPr="00B120EF">
        <w:rPr>
          <w:rFonts w:ascii="Calibri" w:hAnsi="Calibri" w:cs="Calibri"/>
          <w:sz w:val="24"/>
        </w:rPr>
        <w:tab/>
        <w:t xml:space="preserve">Sheehan DV. The Mini-International Neuropsychiatric Interview (M.I.N.I.): The Development and Validation of a Structured Diagnostic Psychiatric Interview for DSM-IV and ICD-10. J Clin Psychiatry. : 12. </w:t>
      </w:r>
    </w:p>
    <w:p w14:paraId="5D03960A"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lastRenderedPageBreak/>
        <w:t xml:space="preserve">36. </w:t>
      </w:r>
      <w:r w:rsidRPr="00B120EF">
        <w:rPr>
          <w:rFonts w:ascii="Calibri" w:hAnsi="Calibri" w:cs="Calibri"/>
          <w:sz w:val="24"/>
        </w:rPr>
        <w:tab/>
        <w:t>Stevanovic D. Quality of Life Enjoyment and Satisfaction Questionnaire – short form for quality of life assessments in clinical practice: a psychometric study. J Psychiatr Ment Health Nurs. 2011;18: 744–750. doi:10.1111/j.1365-2850.2011.01735.x</w:t>
      </w:r>
    </w:p>
    <w:p w14:paraId="6D9FE362"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37. </w:t>
      </w:r>
      <w:r w:rsidRPr="00B120EF">
        <w:rPr>
          <w:rFonts w:ascii="Calibri" w:hAnsi="Calibri" w:cs="Calibri"/>
          <w:sz w:val="24"/>
        </w:rPr>
        <w:tab/>
        <w:t>Mundt JC, Marks IM, Shear MK, Greist JM. The Work and Social Adjustment Scale: a simple measure of impairment in functioning. Br J Psychiatry. 2002;180: 461–464. doi:10.1192/bjp.180.5.461</w:t>
      </w:r>
    </w:p>
    <w:p w14:paraId="29E31A11"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38. </w:t>
      </w:r>
      <w:r w:rsidRPr="00B120EF">
        <w:rPr>
          <w:rFonts w:ascii="Calibri" w:hAnsi="Calibri" w:cs="Calibri"/>
          <w:sz w:val="24"/>
        </w:rPr>
        <w:tab/>
        <w:t xml:space="preserve">Leon AC, Shear MK, Portera L, Klerman GL. Assessing impairment in patients with panic disorder: the Sheehan Disability Scale. : 5. </w:t>
      </w:r>
    </w:p>
    <w:p w14:paraId="086BD492"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39. </w:t>
      </w:r>
      <w:r w:rsidRPr="00B120EF">
        <w:rPr>
          <w:rFonts w:ascii="Calibri" w:hAnsi="Calibri" w:cs="Calibri"/>
          <w:sz w:val="24"/>
        </w:rPr>
        <w:tab/>
        <w:t>Reilly MC, Zbrozek AS, Dukes EM. The Validity and Reproducibility of a Work Productivity and Activity Impairment Instrument. PharmacoEconomics. 1993;4: 353–365. doi:10.2165/00019053-199304050-00006</w:t>
      </w:r>
    </w:p>
    <w:p w14:paraId="2BC6A913"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40. </w:t>
      </w:r>
      <w:r w:rsidRPr="00B120EF">
        <w:rPr>
          <w:rFonts w:ascii="Calibri" w:hAnsi="Calibri" w:cs="Calibri"/>
          <w:sz w:val="24"/>
        </w:rPr>
        <w:tab/>
        <w:t>Lam RW. Lam employment absence and productivity scale (LEAPS): Further validation studies in major depressive disorder. Value Health. 2014;17: A195. doi:10.1016/j.jval.2014.03.1137</w:t>
      </w:r>
    </w:p>
    <w:p w14:paraId="7F51150A"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41. </w:t>
      </w:r>
      <w:r w:rsidRPr="00B120EF">
        <w:rPr>
          <w:rFonts w:ascii="Calibri" w:hAnsi="Calibri" w:cs="Calibri"/>
          <w:sz w:val="24"/>
        </w:rPr>
        <w:tab/>
        <w:t>Bühlmann P, Rütimann P, van de Geer S, Zhang C-H. Correlated variables in regression: clustering and sparse estimation. 2012 [cited 20 Dec 2018]. doi:10.1016/j.jspi.2013.05.019</w:t>
      </w:r>
    </w:p>
    <w:p w14:paraId="64A12A59"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42. </w:t>
      </w:r>
      <w:r w:rsidRPr="00B120EF">
        <w:rPr>
          <w:rFonts w:ascii="Calibri" w:hAnsi="Calibri" w:cs="Calibri"/>
          <w:sz w:val="24"/>
        </w:rPr>
        <w:tab/>
        <w:t xml:space="preserve">Pedregosa F, Varoquaux G, Gramfort A, Michel V, Thirion B, Grisel O, et al. Scikit-learn: Machine Learning in Python. J Mach Learn Res. 2011;12: 2825–2830. </w:t>
      </w:r>
    </w:p>
    <w:p w14:paraId="15E29324"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43. </w:t>
      </w:r>
      <w:r w:rsidRPr="00B120EF">
        <w:rPr>
          <w:rFonts w:ascii="Calibri" w:hAnsi="Calibri" w:cs="Calibri"/>
          <w:sz w:val="24"/>
        </w:rPr>
        <w:tab/>
        <w:t>Chen T, Guestrin C. XGBoost: A Scalable Tree Boosting System. Proceedings of the 22Nd ACM SIGKDD International Conference on Knowledge Discovery and Data Mining. New York, NY, USA: ACM; 2016. pp. 785–794. doi:10.1145/2939672.2939785</w:t>
      </w:r>
    </w:p>
    <w:p w14:paraId="30339AC1"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44. </w:t>
      </w:r>
      <w:r w:rsidRPr="00B120EF">
        <w:rPr>
          <w:rFonts w:ascii="Calibri" w:hAnsi="Calibri" w:cs="Calibri"/>
          <w:sz w:val="24"/>
        </w:rPr>
        <w:tab/>
        <w:t>Batista GEAPA, Prati RC, Monard MC. A study of the behavior of several methods for balancing machine learning training data. ACM SIGKDD Explor Newsl. 2004;6: 20–29. doi:10.1145/1007730.1007735</w:t>
      </w:r>
    </w:p>
    <w:p w14:paraId="46C4AD50"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45. </w:t>
      </w:r>
      <w:r w:rsidRPr="00B120EF">
        <w:rPr>
          <w:rFonts w:ascii="Calibri" w:hAnsi="Calibri" w:cs="Calibri"/>
          <w:sz w:val="24"/>
        </w:rPr>
        <w:tab/>
        <w:t xml:space="preserve">Dietterich TG. Approximate Statistical Tests for Comparing Supervised Classification Learning Algorithms. Neural Comput. 1998;10: 1895–1923. </w:t>
      </w:r>
    </w:p>
    <w:p w14:paraId="0239AFAE" w14:textId="77777777" w:rsidR="00B120EF" w:rsidRPr="00B120EF" w:rsidRDefault="00B120EF" w:rsidP="00B120EF">
      <w:pPr>
        <w:tabs>
          <w:tab w:val="left" w:pos="384"/>
        </w:tabs>
        <w:spacing w:after="240" w:line="240" w:lineRule="auto"/>
        <w:ind w:left="384" w:hanging="384"/>
        <w:rPr>
          <w:rFonts w:ascii="Calibri" w:hAnsi="Calibri" w:cs="Calibri"/>
          <w:sz w:val="24"/>
        </w:rPr>
      </w:pPr>
      <w:r w:rsidRPr="00B120EF">
        <w:rPr>
          <w:rFonts w:ascii="Calibri" w:hAnsi="Calibri" w:cs="Calibri"/>
          <w:sz w:val="24"/>
        </w:rPr>
        <w:t xml:space="preserve">46. </w:t>
      </w:r>
      <w:r w:rsidRPr="00B120EF">
        <w:rPr>
          <w:rFonts w:ascii="Calibri" w:hAnsi="Calibri" w:cs="Calibri"/>
          <w:sz w:val="24"/>
        </w:rPr>
        <w:tab/>
        <w:t>Dwyer DB, Falkai P, Koutsouleris N. Machine Learning Approaches for Clinical Psychology and Psychiatry. Annu Rev Clin Psychol. 2018;14: 91–118. doi:10.1146/annurev-clinpsy-032816-045037</w:t>
      </w:r>
    </w:p>
    <w:p w14:paraId="7A1562F9" w14:textId="77777777" w:rsidR="00B120EF" w:rsidRPr="00B120EF" w:rsidRDefault="00B120EF" w:rsidP="00B120EF">
      <w:pPr>
        <w:spacing w:after="0" w:line="240" w:lineRule="auto"/>
        <w:rPr>
          <w:rFonts w:cstheme="minorHAnsi"/>
          <w:b/>
          <w:bCs/>
          <w:caps/>
          <w:sz w:val="24"/>
          <w:szCs w:val="24"/>
        </w:rPr>
      </w:pPr>
      <w:r w:rsidRPr="00B120EF">
        <w:rPr>
          <w:rFonts w:cstheme="minorHAnsi"/>
          <w:b/>
          <w:bCs/>
          <w:caps/>
          <w:sz w:val="24"/>
          <w:szCs w:val="24"/>
        </w:rPr>
        <w:fldChar w:fldCharType="end"/>
      </w:r>
      <w:bookmarkEnd w:id="361"/>
    </w:p>
    <w:p w14:paraId="2182F694" w14:textId="77777777" w:rsidR="00B120EF" w:rsidRPr="00B120EF" w:rsidRDefault="00B120EF" w:rsidP="00B120EF"/>
    <w:p w14:paraId="383A4995" w14:textId="77777777" w:rsidR="00B120EF" w:rsidRPr="00B120EF" w:rsidRDefault="00B120EF" w:rsidP="00B120EF"/>
    <w:p w14:paraId="2F25AD5A"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SUPPLEMENTARY MATERIALS</w:t>
      </w:r>
    </w:p>
    <w:p w14:paraId="53780F77" w14:textId="77777777" w:rsidR="00B120EF" w:rsidRPr="00B120EF" w:rsidRDefault="00B120EF" w:rsidP="00B120EF">
      <w:pPr>
        <w:spacing w:after="0" w:line="240" w:lineRule="auto"/>
        <w:rPr>
          <w:rFonts w:cstheme="minorHAnsi"/>
          <w:b/>
          <w:bCs/>
          <w:sz w:val="24"/>
          <w:szCs w:val="24"/>
        </w:rPr>
      </w:pPr>
    </w:p>
    <w:p w14:paraId="3FF623CB" w14:textId="77777777" w:rsidR="00B120EF" w:rsidRPr="00B120EF" w:rsidRDefault="00B120EF" w:rsidP="00B120EF">
      <w:pPr>
        <w:spacing w:after="0" w:line="240" w:lineRule="auto"/>
        <w:rPr>
          <w:rFonts w:cstheme="minorHAnsi"/>
          <w:sz w:val="24"/>
          <w:szCs w:val="24"/>
        </w:rPr>
      </w:pPr>
      <w:r w:rsidRPr="00B120EF">
        <w:rPr>
          <w:rFonts w:cstheme="minorHAnsi"/>
          <w:b/>
          <w:sz w:val="24"/>
          <w:szCs w:val="24"/>
        </w:rPr>
        <w:lastRenderedPageBreak/>
        <w:t>S1 Table:</w:t>
      </w:r>
      <w:r w:rsidRPr="00B120EF">
        <w:rPr>
          <w:rFonts w:cstheme="minorHAnsi"/>
          <w:sz w:val="24"/>
          <w:szCs w:val="24"/>
        </w:rPr>
        <w:t xml:space="preserve"> </w:t>
      </w:r>
      <w:r w:rsidRPr="00B120EF">
        <w:rPr>
          <w:rFonts w:cstheme="minorHAnsi"/>
          <w:b/>
          <w:bCs/>
          <w:sz w:val="24"/>
          <w:szCs w:val="24"/>
        </w:rPr>
        <w:t>Inclusion and exclusion criteria for the two studies, CAN-BIND-1 and STAR*D</w:t>
      </w:r>
    </w:p>
    <w:p w14:paraId="60C7FB3C" w14:textId="77777777" w:rsidR="00B120EF" w:rsidRPr="00B120EF" w:rsidRDefault="00B120EF" w:rsidP="00B120EF">
      <w:pPr>
        <w:spacing w:after="0" w:line="240" w:lineRule="auto"/>
        <w:rPr>
          <w:rFonts w:cstheme="minorHAnsi"/>
          <w:sz w:val="24"/>
          <w:szCs w:val="24"/>
        </w:rPr>
      </w:pPr>
    </w:p>
    <w:p w14:paraId="72FE1A7D"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 xml:space="preserve">S2 Table: Features included in our datasets, and methods used for filling missing data </w:t>
      </w:r>
      <w:r w:rsidRPr="00B120EF">
        <w:rPr>
          <w:rFonts w:cstheme="minorHAnsi"/>
          <w:sz w:val="24"/>
          <w:szCs w:val="24"/>
        </w:rPr>
        <w:br/>
      </w:r>
    </w:p>
    <w:p w14:paraId="194B2A9E"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S3 Table: Number of subjects in datasets and their rates of predicted outcomes</w:t>
      </w:r>
    </w:p>
    <w:p w14:paraId="73AEB6F4" w14:textId="77777777" w:rsidR="00B120EF" w:rsidRPr="00B120EF" w:rsidRDefault="00B120EF" w:rsidP="00B120EF">
      <w:pPr>
        <w:spacing w:after="0" w:line="240" w:lineRule="auto"/>
        <w:rPr>
          <w:rFonts w:cstheme="minorHAnsi"/>
          <w:sz w:val="24"/>
          <w:szCs w:val="24"/>
        </w:rPr>
      </w:pPr>
    </w:p>
    <w:p w14:paraId="10AD9A64"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S4 Table:</w:t>
      </w:r>
      <w:r w:rsidRPr="00B120EF">
        <w:rPr>
          <w:rFonts w:cstheme="minorHAnsi"/>
          <w:sz w:val="24"/>
          <w:szCs w:val="24"/>
        </w:rPr>
        <w:t xml:space="preserve"> </w:t>
      </w:r>
      <w:r w:rsidRPr="00B120EF">
        <w:rPr>
          <w:rFonts w:cstheme="minorHAnsi"/>
          <w:b/>
          <w:bCs/>
          <w:sz w:val="24"/>
          <w:szCs w:val="24"/>
        </w:rPr>
        <w:t>Additional statistics from replicating a prior study’s cross-validation predicting TRD according to the QIDS-C scale using data from STAR*D</w:t>
      </w:r>
    </w:p>
    <w:p w14:paraId="6F08A998" w14:textId="77777777" w:rsidR="00B120EF" w:rsidRPr="00B120EF" w:rsidRDefault="00B120EF" w:rsidP="00B120EF">
      <w:pPr>
        <w:spacing w:after="0" w:line="240" w:lineRule="auto"/>
        <w:rPr>
          <w:rFonts w:cstheme="minorHAnsi"/>
          <w:sz w:val="24"/>
          <w:szCs w:val="24"/>
        </w:rPr>
      </w:pPr>
    </w:p>
    <w:p w14:paraId="3A5F200F"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 xml:space="preserve">S5 Table : Statistical comparison of results from replicating a prior study’s cross-validation predicting TRD according to the QIDS-C scale using data from STAR*D </w:t>
      </w:r>
    </w:p>
    <w:p w14:paraId="6E5DB264" w14:textId="77777777" w:rsidR="00B120EF" w:rsidRPr="00B120EF" w:rsidRDefault="00B120EF" w:rsidP="00B120EF">
      <w:pPr>
        <w:spacing w:after="0" w:line="240" w:lineRule="auto"/>
        <w:rPr>
          <w:rFonts w:cstheme="minorHAnsi"/>
          <w:b/>
          <w:bCs/>
          <w:sz w:val="24"/>
          <w:szCs w:val="24"/>
        </w:rPr>
      </w:pPr>
    </w:p>
    <w:p w14:paraId="1B91A975"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S6 Table: Top 31 features by feature importance when replicating a prior study’s cross-validation predicting TRD according to the QIDS-C scale using data from STAR*D</w:t>
      </w:r>
    </w:p>
    <w:p w14:paraId="3E1E9C2F" w14:textId="77777777" w:rsidR="00B120EF" w:rsidRPr="00B120EF" w:rsidRDefault="00B120EF" w:rsidP="00B120EF">
      <w:pPr>
        <w:spacing w:after="0" w:line="240" w:lineRule="auto"/>
        <w:rPr>
          <w:rFonts w:cstheme="minorHAnsi"/>
          <w:sz w:val="24"/>
          <w:szCs w:val="24"/>
        </w:rPr>
      </w:pPr>
    </w:p>
    <w:p w14:paraId="375A9722"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S7 Table:</w:t>
      </w:r>
      <w:r w:rsidRPr="00B120EF">
        <w:rPr>
          <w:rFonts w:cstheme="minorHAnsi"/>
          <w:sz w:val="24"/>
          <w:szCs w:val="24"/>
        </w:rPr>
        <w:t xml:space="preserve"> </w:t>
      </w:r>
      <w:r w:rsidRPr="00B120EF">
        <w:rPr>
          <w:rFonts w:cstheme="minorHAnsi"/>
          <w:b/>
          <w:bCs/>
          <w:sz w:val="24"/>
          <w:szCs w:val="24"/>
        </w:rPr>
        <w:t>Additional statistics when our models are trained on STAR*D, and externally evaluated on CAN-BIND-1, predicting both response and remission according to QIDS-SR</w:t>
      </w:r>
    </w:p>
    <w:p w14:paraId="2964C7F3" w14:textId="77777777" w:rsidR="00B120EF" w:rsidRPr="00B120EF" w:rsidRDefault="00B120EF" w:rsidP="00B120EF">
      <w:pPr>
        <w:spacing w:after="0" w:line="240" w:lineRule="auto"/>
        <w:rPr>
          <w:rFonts w:cstheme="minorHAnsi"/>
          <w:sz w:val="24"/>
          <w:szCs w:val="24"/>
        </w:rPr>
      </w:pPr>
    </w:p>
    <w:p w14:paraId="1A576B87"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S8 Table:</w:t>
      </w:r>
      <w:r w:rsidRPr="00B120EF">
        <w:rPr>
          <w:rFonts w:cstheme="minorHAnsi"/>
          <w:sz w:val="24"/>
          <w:szCs w:val="24"/>
        </w:rPr>
        <w:t xml:space="preserve"> </w:t>
      </w:r>
      <w:r w:rsidRPr="00B120EF">
        <w:rPr>
          <w:rFonts w:cstheme="minorHAnsi"/>
          <w:b/>
          <w:bCs/>
          <w:sz w:val="24"/>
          <w:szCs w:val="24"/>
        </w:rPr>
        <w:t>Statistical comparison of results from our predictive models when trained on STAR*D, and externally evaluated on CAN-BIND-1, predicting both response and remission according to QIDS-SR</w:t>
      </w:r>
    </w:p>
    <w:p w14:paraId="26C4E100" w14:textId="77777777" w:rsidR="00B120EF" w:rsidRPr="00B120EF" w:rsidRDefault="00B120EF" w:rsidP="00B120EF">
      <w:pPr>
        <w:spacing w:after="0" w:line="240" w:lineRule="auto"/>
        <w:rPr>
          <w:rFonts w:cstheme="minorHAnsi"/>
          <w:sz w:val="24"/>
          <w:szCs w:val="24"/>
        </w:rPr>
      </w:pPr>
    </w:p>
    <w:p w14:paraId="69F8975C"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S9 Table: Top 31 features by feature importance of our predictive models when trained on STAR*D, and externally evaluated on CAN-BIND-1, predicting both response and remission according to QIDS-SR</w:t>
      </w:r>
    </w:p>
    <w:p w14:paraId="00D3A6E0" w14:textId="77777777" w:rsidR="00B120EF" w:rsidRPr="00B120EF" w:rsidRDefault="00B120EF" w:rsidP="00B120EF">
      <w:pPr>
        <w:spacing w:after="0" w:line="240" w:lineRule="auto"/>
        <w:rPr>
          <w:rFonts w:cstheme="minorHAnsi"/>
          <w:b/>
          <w:bCs/>
          <w:sz w:val="24"/>
          <w:szCs w:val="24"/>
        </w:rPr>
      </w:pPr>
    </w:p>
    <w:p w14:paraId="52B59BEB"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S10 Table:</w:t>
      </w:r>
      <w:r w:rsidRPr="00B120EF">
        <w:rPr>
          <w:rFonts w:cstheme="minorHAnsi"/>
          <w:sz w:val="24"/>
          <w:szCs w:val="24"/>
        </w:rPr>
        <w:t xml:space="preserve"> </w:t>
      </w:r>
      <w:r w:rsidRPr="00B120EF">
        <w:rPr>
          <w:rFonts w:cstheme="minorHAnsi"/>
          <w:b/>
          <w:bCs/>
          <w:sz w:val="24"/>
          <w:szCs w:val="24"/>
        </w:rPr>
        <w:t>Additional statistics from our comparison of model performance with different targets and sets of features, using Random Forests</w:t>
      </w:r>
    </w:p>
    <w:p w14:paraId="1C2B5739" w14:textId="77777777" w:rsidR="00B120EF" w:rsidRPr="00B120EF" w:rsidRDefault="00B120EF" w:rsidP="00B120EF">
      <w:pPr>
        <w:spacing w:after="0" w:line="240" w:lineRule="auto"/>
        <w:rPr>
          <w:rFonts w:cstheme="minorHAnsi"/>
          <w:sz w:val="24"/>
          <w:szCs w:val="24"/>
        </w:rPr>
      </w:pPr>
    </w:p>
    <w:p w14:paraId="45BDE446" w14:textId="77777777" w:rsidR="00B120EF" w:rsidRPr="00B120EF" w:rsidRDefault="00B120EF" w:rsidP="00B120EF">
      <w:pPr>
        <w:spacing w:after="0" w:line="240" w:lineRule="auto"/>
        <w:rPr>
          <w:rFonts w:cstheme="minorHAnsi"/>
          <w:sz w:val="24"/>
          <w:szCs w:val="24"/>
        </w:rPr>
      </w:pPr>
      <w:r w:rsidRPr="00B120EF">
        <w:rPr>
          <w:rFonts w:cstheme="minorHAnsi"/>
          <w:b/>
          <w:bCs/>
          <w:sz w:val="24"/>
          <w:szCs w:val="24"/>
        </w:rPr>
        <w:t>S11 Table:</w:t>
      </w:r>
      <w:r w:rsidRPr="00B120EF">
        <w:rPr>
          <w:rFonts w:cstheme="minorHAnsi"/>
          <w:sz w:val="24"/>
          <w:szCs w:val="24"/>
        </w:rPr>
        <w:t xml:space="preserve"> </w:t>
      </w:r>
      <w:r w:rsidRPr="00B120EF">
        <w:rPr>
          <w:rFonts w:cstheme="minorHAnsi"/>
          <w:b/>
          <w:bCs/>
          <w:sz w:val="24"/>
          <w:szCs w:val="24"/>
        </w:rPr>
        <w:t>Statistical comparison of results from our comparison of model performance with different targets and sets of features, using Random Forests</w:t>
      </w:r>
      <w:r w:rsidRPr="00B120EF">
        <w:rPr>
          <w:rFonts w:cstheme="minorHAnsi"/>
          <w:sz w:val="24"/>
          <w:szCs w:val="24"/>
        </w:rPr>
        <w:t xml:space="preserve"> </w:t>
      </w:r>
    </w:p>
    <w:p w14:paraId="20EB1E9C" w14:textId="77777777" w:rsidR="00B120EF" w:rsidRPr="00B120EF" w:rsidRDefault="00B120EF" w:rsidP="00B120EF">
      <w:pPr>
        <w:spacing w:after="0" w:line="240" w:lineRule="auto"/>
        <w:rPr>
          <w:rFonts w:cstheme="minorHAnsi"/>
          <w:sz w:val="24"/>
          <w:szCs w:val="24"/>
        </w:rPr>
      </w:pPr>
    </w:p>
    <w:p w14:paraId="7701FD97"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 xml:space="preserve">S12 Table: Top 31 features by feature importance from our comparison of model performance with different targets and sets of features, using Random Forests </w:t>
      </w:r>
    </w:p>
    <w:p w14:paraId="226A8F88" w14:textId="77777777" w:rsidR="00B120EF" w:rsidRPr="00B120EF" w:rsidRDefault="00B120EF" w:rsidP="00B120EF">
      <w:pPr>
        <w:spacing w:after="0" w:line="240" w:lineRule="auto"/>
        <w:rPr>
          <w:rFonts w:cstheme="minorHAnsi"/>
          <w:sz w:val="24"/>
          <w:szCs w:val="24"/>
        </w:rPr>
      </w:pPr>
    </w:p>
    <w:p w14:paraId="6D1109AE" w14:textId="77777777" w:rsidR="00B120EF" w:rsidRPr="00B120EF" w:rsidRDefault="00B120EF" w:rsidP="00B120EF">
      <w:pPr>
        <w:spacing w:after="0" w:line="240" w:lineRule="auto"/>
        <w:rPr>
          <w:rFonts w:cstheme="minorHAnsi"/>
          <w:b/>
          <w:bCs/>
          <w:sz w:val="24"/>
          <w:szCs w:val="24"/>
        </w:rPr>
      </w:pPr>
      <w:r w:rsidRPr="00B120EF">
        <w:rPr>
          <w:rFonts w:cstheme="minorHAnsi"/>
          <w:b/>
          <w:bCs/>
          <w:sz w:val="24"/>
          <w:szCs w:val="24"/>
        </w:rPr>
        <w:t>S13 Document:</w:t>
      </w:r>
      <w:r w:rsidRPr="00B120EF">
        <w:rPr>
          <w:rFonts w:cstheme="minorHAnsi"/>
          <w:sz w:val="24"/>
          <w:szCs w:val="24"/>
        </w:rPr>
        <w:t xml:space="preserve">  </w:t>
      </w:r>
      <w:r w:rsidRPr="00B120EF">
        <w:rPr>
          <w:rFonts w:cstheme="minorHAnsi"/>
          <w:b/>
          <w:bCs/>
          <w:sz w:val="24"/>
          <w:szCs w:val="24"/>
        </w:rPr>
        <w:t>Email correspondence between J.-J. Nunez, Z. Nie and Q. Li regarding further details of Nie et al’s methodology and data</w:t>
      </w:r>
      <w:r w:rsidRPr="00B120EF">
        <w:rPr>
          <w:rFonts w:cstheme="minorHAnsi"/>
          <w:sz w:val="24"/>
          <w:szCs w:val="24"/>
        </w:rPr>
        <w:t xml:space="preserve"> </w:t>
      </w:r>
    </w:p>
    <w:p w14:paraId="4A86D83A" w14:textId="5D70929F" w:rsidR="00BF6B7E" w:rsidRPr="00B120EF" w:rsidRDefault="00BF6B7E" w:rsidP="00B120EF"/>
    <w:sectPr w:rsidR="00BF6B7E" w:rsidRPr="00B120EF" w:rsidSect="00472433">
      <w:headerReference w:type="default" r:id="rId10"/>
      <w:footerReference w:type="default" r:id="rId11"/>
      <w:pgSz w:w="12240" w:h="15840" w:code="1"/>
      <w:pgMar w:top="1440" w:right="1440" w:bottom="1440" w:left="1440" w:header="706" w:footer="706"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19F4" w14:textId="77777777" w:rsidR="00AA53AC" w:rsidRDefault="00AA53AC">
      <w:pPr>
        <w:spacing w:after="0" w:line="240" w:lineRule="auto"/>
      </w:pPr>
      <w:r>
        <w:separator/>
      </w:r>
    </w:p>
  </w:endnote>
  <w:endnote w:type="continuationSeparator" w:id="0">
    <w:p w14:paraId="0E536983" w14:textId="77777777" w:rsidR="00AA53AC" w:rsidRDefault="00AA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37A0" w14:textId="77777777" w:rsidR="007F5CFA" w:rsidRPr="00CA6835" w:rsidRDefault="007F5CFA" w:rsidP="00472433">
    <w:pPr>
      <w:pStyle w:val="Footer"/>
      <w:jc w:val="right"/>
      <w:rPr>
        <w:i/>
        <w:iCs/>
        <w:sz w:val="20"/>
        <w:szCs w:val="20"/>
      </w:rPr>
    </w:pPr>
    <w:r w:rsidRPr="00CA6835">
      <w:rPr>
        <w:i/>
        <w:iCs/>
        <w:sz w:val="20"/>
        <w:szCs w:val="20"/>
      </w:rPr>
      <w:t>p.</w:t>
    </w:r>
    <w:r w:rsidRPr="00CA6835">
      <w:rPr>
        <w:i/>
        <w:iCs/>
        <w:sz w:val="20"/>
        <w:szCs w:val="20"/>
      </w:rPr>
      <w:fldChar w:fldCharType="begin"/>
    </w:r>
    <w:r w:rsidRPr="00CA6835">
      <w:rPr>
        <w:i/>
        <w:iCs/>
        <w:sz w:val="20"/>
        <w:szCs w:val="20"/>
      </w:rPr>
      <w:instrText xml:space="preserve"> PAGE   \* MERGEFORMAT </w:instrText>
    </w:r>
    <w:r w:rsidRPr="00CA6835">
      <w:rPr>
        <w:i/>
        <w:iCs/>
        <w:sz w:val="20"/>
        <w:szCs w:val="20"/>
      </w:rPr>
      <w:fldChar w:fldCharType="separate"/>
    </w:r>
    <w:r>
      <w:rPr>
        <w:i/>
        <w:iCs/>
        <w:noProof/>
        <w:sz w:val="20"/>
        <w:szCs w:val="20"/>
      </w:rPr>
      <w:t>11</w:t>
    </w:r>
    <w:r w:rsidRPr="00CA6835">
      <w:rPr>
        <w:i/>
        <w:iCs/>
        <w:sz w:val="20"/>
        <w:szCs w:val="20"/>
      </w:rPr>
      <w:fldChar w:fldCharType="end"/>
    </w:r>
    <w:r w:rsidRPr="00CA6835">
      <w:rPr>
        <w:i/>
        <w:iCs/>
        <w:sz w:val="20"/>
        <w:szCs w:val="20"/>
      </w:rPr>
      <w:t xml:space="preserve"> of </w:t>
    </w:r>
    <w:r w:rsidR="00AA53AC">
      <w:fldChar w:fldCharType="begin"/>
    </w:r>
    <w:r w:rsidR="00AA53AC">
      <w:instrText xml:space="preserve"> NUMPAGES   \* MERGEFORMAT </w:instrText>
    </w:r>
    <w:r w:rsidR="00AA53AC">
      <w:fldChar w:fldCharType="separate"/>
    </w:r>
    <w:r w:rsidRPr="001D0F87">
      <w:rPr>
        <w:i/>
        <w:iCs/>
        <w:noProof/>
        <w:sz w:val="20"/>
        <w:szCs w:val="20"/>
      </w:rPr>
      <w:t>23</w:t>
    </w:r>
    <w:r w:rsidR="00AA53AC">
      <w:rPr>
        <w:i/>
        <w:i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C1FF" w14:textId="77777777" w:rsidR="00AA53AC" w:rsidRDefault="00AA53AC">
      <w:pPr>
        <w:spacing w:after="0" w:line="240" w:lineRule="auto"/>
      </w:pPr>
      <w:r>
        <w:separator/>
      </w:r>
    </w:p>
  </w:footnote>
  <w:footnote w:type="continuationSeparator" w:id="0">
    <w:p w14:paraId="5EC6C1CA" w14:textId="77777777" w:rsidR="00AA53AC" w:rsidRDefault="00AA5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37AB" w14:textId="77777777" w:rsidR="007F5CFA" w:rsidRPr="00CA6835" w:rsidRDefault="007F5CFA">
    <w:pPr>
      <w:pStyle w:val="Header"/>
      <w:rPr>
        <w:i/>
        <w:iCs/>
        <w:sz w:val="20"/>
        <w:szCs w:val="20"/>
      </w:rPr>
    </w:pPr>
    <w:r w:rsidRPr="00CA6835">
      <w:rPr>
        <w:i/>
        <w:iCs/>
        <w:sz w:val="20"/>
        <w:szCs w:val="20"/>
      </w:rPr>
      <w:t xml:space="preserve">Nunez JJ et al, Replication of machine learning </w:t>
    </w:r>
    <w:r>
      <w:rPr>
        <w:i/>
        <w:iCs/>
        <w:sz w:val="20"/>
        <w:szCs w:val="20"/>
      </w:rPr>
      <w:t>methods</w:t>
    </w:r>
    <w:r w:rsidRPr="00CA6835">
      <w:rPr>
        <w:i/>
        <w:iCs/>
        <w:sz w:val="20"/>
        <w:szCs w:val="20"/>
      </w:rPr>
      <w:t xml:space="preserve"> to predict antidepressant </w:t>
    </w:r>
    <w:r>
      <w:rPr>
        <w:i/>
        <w:iCs/>
        <w:sz w:val="20"/>
        <w:szCs w:val="20"/>
      </w:rPr>
      <w:t>outcomes in 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4AF5"/>
    <w:multiLevelType w:val="hybridMultilevel"/>
    <w:tmpl w:val="9ADC6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B44A70"/>
    <w:multiLevelType w:val="hybridMultilevel"/>
    <w:tmpl w:val="00D8A922"/>
    <w:lvl w:ilvl="0" w:tplc="0F72FFFC">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881672"/>
    <w:multiLevelType w:val="hybridMultilevel"/>
    <w:tmpl w:val="F572ACE4"/>
    <w:lvl w:ilvl="0" w:tplc="4FCA6B04">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586A74"/>
    <w:multiLevelType w:val="multilevel"/>
    <w:tmpl w:val="886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F7CBF"/>
    <w:multiLevelType w:val="hybridMultilevel"/>
    <w:tmpl w:val="F6965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261C74"/>
    <w:multiLevelType w:val="hybridMultilevel"/>
    <w:tmpl w:val="9E5CD83C"/>
    <w:lvl w:ilvl="0" w:tplc="E0385FE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F05C9C"/>
    <w:multiLevelType w:val="hybridMultilevel"/>
    <w:tmpl w:val="32DC759A"/>
    <w:lvl w:ilvl="0" w:tplc="A0E84AE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Jose Nunez">
    <w15:presenceInfo w15:providerId="Windows Live" w15:userId="33cd83f990be8d94"/>
  </w15:person>
  <w15:person w15:author="Raymond Lam">
    <w15:presenceInfo w15:providerId="Windows Live" w15:userId="3270de108c079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EF"/>
    <w:rsid w:val="000557C0"/>
    <w:rsid w:val="00200987"/>
    <w:rsid w:val="00217B3F"/>
    <w:rsid w:val="00233D8F"/>
    <w:rsid w:val="002B66D0"/>
    <w:rsid w:val="00317EEE"/>
    <w:rsid w:val="00323AE4"/>
    <w:rsid w:val="003B0AFB"/>
    <w:rsid w:val="003C264C"/>
    <w:rsid w:val="003D6FF3"/>
    <w:rsid w:val="003E7DE7"/>
    <w:rsid w:val="00472433"/>
    <w:rsid w:val="00486E80"/>
    <w:rsid w:val="004F676B"/>
    <w:rsid w:val="00522B8E"/>
    <w:rsid w:val="00581FC8"/>
    <w:rsid w:val="0063100C"/>
    <w:rsid w:val="00685C2B"/>
    <w:rsid w:val="006E6B1D"/>
    <w:rsid w:val="007313C1"/>
    <w:rsid w:val="00736A9D"/>
    <w:rsid w:val="007937CF"/>
    <w:rsid w:val="007F5CFA"/>
    <w:rsid w:val="008D5893"/>
    <w:rsid w:val="009042E5"/>
    <w:rsid w:val="00986A3F"/>
    <w:rsid w:val="009B1B71"/>
    <w:rsid w:val="009F38EA"/>
    <w:rsid w:val="00A01D07"/>
    <w:rsid w:val="00A40EF3"/>
    <w:rsid w:val="00AA53AC"/>
    <w:rsid w:val="00B120EF"/>
    <w:rsid w:val="00B13C2A"/>
    <w:rsid w:val="00BF6B7E"/>
    <w:rsid w:val="00C97D7C"/>
    <w:rsid w:val="00D2134A"/>
    <w:rsid w:val="00E7394B"/>
    <w:rsid w:val="00E86742"/>
    <w:rsid w:val="00EA45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11BB"/>
  <w15:chartTrackingRefBased/>
  <w15:docId w15:val="{38BA89FF-8F69-4258-8CC5-6043DAB7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0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0EF"/>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B120EF"/>
  </w:style>
  <w:style w:type="paragraph" w:styleId="Subtitle">
    <w:name w:val="Subtitle"/>
    <w:basedOn w:val="Normal"/>
    <w:next w:val="Normal"/>
    <w:link w:val="SubtitleChar"/>
    <w:uiPriority w:val="11"/>
    <w:qFormat/>
    <w:rsid w:val="00B120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20EF"/>
    <w:rPr>
      <w:color w:val="5A5A5A" w:themeColor="text1" w:themeTint="A5"/>
      <w:spacing w:val="15"/>
    </w:rPr>
  </w:style>
  <w:style w:type="paragraph" w:styleId="Bibliography">
    <w:name w:val="Bibliography"/>
    <w:basedOn w:val="Normal"/>
    <w:next w:val="Normal"/>
    <w:uiPriority w:val="37"/>
    <w:unhideWhenUsed/>
    <w:rsid w:val="00B120EF"/>
    <w:pPr>
      <w:tabs>
        <w:tab w:val="left" w:pos="384"/>
      </w:tabs>
      <w:spacing w:after="240" w:line="240" w:lineRule="auto"/>
      <w:ind w:left="384" w:hanging="384"/>
    </w:pPr>
  </w:style>
  <w:style w:type="character" w:styleId="CommentReference">
    <w:name w:val="annotation reference"/>
    <w:basedOn w:val="DefaultParagraphFont"/>
    <w:uiPriority w:val="99"/>
    <w:semiHidden/>
    <w:unhideWhenUsed/>
    <w:rsid w:val="00B120EF"/>
    <w:rPr>
      <w:sz w:val="16"/>
      <w:szCs w:val="16"/>
    </w:rPr>
  </w:style>
  <w:style w:type="paragraph" w:styleId="CommentText">
    <w:name w:val="annotation text"/>
    <w:basedOn w:val="Normal"/>
    <w:link w:val="CommentTextChar"/>
    <w:uiPriority w:val="99"/>
    <w:semiHidden/>
    <w:unhideWhenUsed/>
    <w:rsid w:val="00B120EF"/>
    <w:pPr>
      <w:spacing w:line="240" w:lineRule="auto"/>
    </w:pPr>
    <w:rPr>
      <w:sz w:val="20"/>
      <w:szCs w:val="20"/>
    </w:rPr>
  </w:style>
  <w:style w:type="character" w:customStyle="1" w:styleId="CommentTextChar">
    <w:name w:val="Comment Text Char"/>
    <w:basedOn w:val="DefaultParagraphFont"/>
    <w:link w:val="CommentText"/>
    <w:uiPriority w:val="99"/>
    <w:semiHidden/>
    <w:rsid w:val="00B120EF"/>
    <w:rPr>
      <w:sz w:val="20"/>
      <w:szCs w:val="20"/>
    </w:rPr>
  </w:style>
  <w:style w:type="paragraph" w:styleId="CommentSubject">
    <w:name w:val="annotation subject"/>
    <w:basedOn w:val="CommentText"/>
    <w:next w:val="CommentText"/>
    <w:link w:val="CommentSubjectChar"/>
    <w:uiPriority w:val="99"/>
    <w:semiHidden/>
    <w:unhideWhenUsed/>
    <w:rsid w:val="00B120EF"/>
    <w:rPr>
      <w:b/>
      <w:bCs/>
    </w:rPr>
  </w:style>
  <w:style w:type="character" w:customStyle="1" w:styleId="CommentSubjectChar">
    <w:name w:val="Comment Subject Char"/>
    <w:basedOn w:val="CommentTextChar"/>
    <w:link w:val="CommentSubject"/>
    <w:uiPriority w:val="99"/>
    <w:semiHidden/>
    <w:rsid w:val="00B120EF"/>
    <w:rPr>
      <w:b/>
      <w:bCs/>
      <w:sz w:val="20"/>
      <w:szCs w:val="20"/>
    </w:rPr>
  </w:style>
  <w:style w:type="paragraph" w:styleId="BalloonText">
    <w:name w:val="Balloon Text"/>
    <w:basedOn w:val="Normal"/>
    <w:link w:val="BalloonTextChar"/>
    <w:uiPriority w:val="99"/>
    <w:semiHidden/>
    <w:unhideWhenUsed/>
    <w:rsid w:val="00B12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0EF"/>
    <w:rPr>
      <w:rFonts w:ascii="Segoe UI" w:hAnsi="Segoe UI" w:cs="Segoe UI"/>
      <w:sz w:val="18"/>
      <w:szCs w:val="18"/>
    </w:rPr>
  </w:style>
  <w:style w:type="character" w:styleId="PlaceholderText">
    <w:name w:val="Placeholder Text"/>
    <w:basedOn w:val="DefaultParagraphFont"/>
    <w:uiPriority w:val="99"/>
    <w:semiHidden/>
    <w:rsid w:val="00B120EF"/>
    <w:rPr>
      <w:color w:val="808080"/>
    </w:rPr>
  </w:style>
  <w:style w:type="table" w:styleId="TableGrid">
    <w:name w:val="Table Grid"/>
    <w:basedOn w:val="TableNormal"/>
    <w:uiPriority w:val="39"/>
    <w:rsid w:val="00B12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EF"/>
    <w:pPr>
      <w:ind w:left="720"/>
      <w:contextualSpacing/>
    </w:pPr>
  </w:style>
  <w:style w:type="character" w:customStyle="1" w:styleId="mi">
    <w:name w:val="mi"/>
    <w:basedOn w:val="DefaultParagraphFont"/>
    <w:rsid w:val="00B120EF"/>
  </w:style>
  <w:style w:type="character" w:customStyle="1" w:styleId="mjxassistivemathml">
    <w:name w:val="mjx_assistive_mathml"/>
    <w:basedOn w:val="DefaultParagraphFont"/>
    <w:rsid w:val="00B120EF"/>
  </w:style>
  <w:style w:type="character" w:styleId="Hyperlink">
    <w:name w:val="Hyperlink"/>
    <w:basedOn w:val="DefaultParagraphFont"/>
    <w:uiPriority w:val="99"/>
    <w:unhideWhenUsed/>
    <w:rsid w:val="00B120EF"/>
    <w:rPr>
      <w:color w:val="0000FF"/>
      <w:u w:val="single"/>
    </w:rPr>
  </w:style>
  <w:style w:type="paragraph" w:styleId="Revision">
    <w:name w:val="Revision"/>
    <w:hidden/>
    <w:uiPriority w:val="99"/>
    <w:semiHidden/>
    <w:rsid w:val="00B120EF"/>
    <w:pPr>
      <w:spacing w:after="0" w:line="240" w:lineRule="auto"/>
    </w:pPr>
  </w:style>
  <w:style w:type="paragraph" w:styleId="Header">
    <w:name w:val="header"/>
    <w:basedOn w:val="Normal"/>
    <w:link w:val="HeaderChar"/>
    <w:uiPriority w:val="99"/>
    <w:unhideWhenUsed/>
    <w:rsid w:val="00B1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EF"/>
  </w:style>
  <w:style w:type="paragraph" w:styleId="Footer">
    <w:name w:val="footer"/>
    <w:basedOn w:val="Normal"/>
    <w:link w:val="FooterChar"/>
    <w:uiPriority w:val="99"/>
    <w:unhideWhenUsed/>
    <w:rsid w:val="00B1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EF"/>
  </w:style>
  <w:style w:type="character" w:styleId="LineNumber">
    <w:name w:val="line number"/>
    <w:basedOn w:val="DefaultParagraphFont"/>
    <w:uiPriority w:val="99"/>
    <w:semiHidden/>
    <w:unhideWhenUsed/>
    <w:rsid w:val="00B120EF"/>
  </w:style>
  <w:style w:type="character" w:styleId="Emphasis">
    <w:name w:val="Emphasis"/>
    <w:basedOn w:val="DefaultParagraphFont"/>
    <w:uiPriority w:val="20"/>
    <w:qFormat/>
    <w:rsid w:val="00B120EF"/>
    <w:rPr>
      <w:i/>
      <w:iCs/>
    </w:rPr>
  </w:style>
  <w:style w:type="paragraph" w:styleId="NoSpacing">
    <w:name w:val="No Spacing"/>
    <w:uiPriority w:val="1"/>
    <w:qFormat/>
    <w:rsid w:val="00B120EF"/>
    <w:pPr>
      <w:spacing w:after="0" w:line="240" w:lineRule="auto"/>
    </w:pPr>
  </w:style>
  <w:style w:type="character" w:styleId="UnresolvedMention">
    <w:name w:val="Unresolved Mention"/>
    <w:basedOn w:val="DefaultParagraphFont"/>
    <w:uiPriority w:val="99"/>
    <w:semiHidden/>
    <w:unhideWhenUsed/>
    <w:rsid w:val="00B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institute.ca/research-data-sharing/brain-code"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jjnunez11/antidep_pred_re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nbind.ca/about-can-bind/our-team/full-can-bind-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27</Pages>
  <Words>42523</Words>
  <Characters>242387</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John-Jose Nunez</dc:creator>
  <cp:keywords/>
  <dc:description/>
  <cp:lastModifiedBy>Raymond Lam</cp:lastModifiedBy>
  <cp:revision>16</cp:revision>
  <dcterms:created xsi:type="dcterms:W3CDTF">2021-09-18T16:55:00Z</dcterms:created>
  <dcterms:modified xsi:type="dcterms:W3CDTF">2021-10-19T17:30:00Z</dcterms:modified>
</cp:coreProperties>
</file>